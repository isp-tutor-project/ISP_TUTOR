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0CB0" w14:textId="77777777" w:rsidR="001E4FF3" w:rsidRPr="00A35509" w:rsidRDefault="001E4FF3" w:rsidP="003E24E1">
      <w:pPr>
        <w:spacing w:after="0" w:line="240" w:lineRule="auto"/>
        <w:rPr>
          <w:sz w:val="18"/>
          <w:szCs w:val="18"/>
        </w:rPr>
      </w:pPr>
      <w:r w:rsidRPr="00A35509">
        <w:rPr>
          <w:sz w:val="18"/>
          <w:szCs w:val="18"/>
          <w:highlight w:val="green"/>
        </w:rPr>
        <w:t>Green-highlighted</w:t>
      </w:r>
      <w:r w:rsidRPr="00A35509">
        <w:rPr>
          <w:sz w:val="18"/>
          <w:szCs w:val="18"/>
        </w:rPr>
        <w:t>: causal variable</w:t>
      </w:r>
      <w:r w:rsidR="00DD5EAA" w:rsidRPr="00A35509">
        <w:rPr>
          <w:sz w:val="18"/>
          <w:szCs w:val="18"/>
        </w:rPr>
        <w:t xml:space="preserve"> (</w:t>
      </w:r>
      <w:r w:rsidR="00B7098F" w:rsidRPr="00A35509">
        <w:rPr>
          <w:sz w:val="18"/>
          <w:szCs w:val="18"/>
        </w:rPr>
        <w:t>*</w:t>
      </w:r>
      <w:r w:rsidR="00DD5EAA" w:rsidRPr="00A35509">
        <w:rPr>
          <w:sz w:val="18"/>
          <w:szCs w:val="18"/>
        </w:rPr>
        <w:t>I think, but need to confirm)</w:t>
      </w:r>
      <w:r w:rsidR="00111188" w:rsidRPr="00A35509">
        <w:rPr>
          <w:sz w:val="18"/>
          <w:szCs w:val="18"/>
        </w:rPr>
        <w:t xml:space="preserve">; </w:t>
      </w:r>
      <w:r w:rsidRPr="00A35509">
        <w:rPr>
          <w:sz w:val="18"/>
          <w:szCs w:val="18"/>
          <w:highlight w:val="cyan"/>
        </w:rPr>
        <w:t>Blue-highlighted</w:t>
      </w:r>
      <w:r w:rsidRPr="00A35509">
        <w:rPr>
          <w:sz w:val="18"/>
          <w:szCs w:val="18"/>
        </w:rPr>
        <w:t>: non-causal variable</w:t>
      </w:r>
      <w:r w:rsidR="00DA264B" w:rsidRPr="00A35509">
        <w:rPr>
          <w:sz w:val="18"/>
          <w:szCs w:val="18"/>
        </w:rPr>
        <w:t xml:space="preserve"> (*I think, but need to confirm)</w:t>
      </w:r>
      <w:r w:rsidR="00A35509">
        <w:rPr>
          <w:sz w:val="18"/>
          <w:szCs w:val="18"/>
        </w:rPr>
        <w:t xml:space="preserve"> </w:t>
      </w:r>
      <w:r w:rsidRPr="00A35509">
        <w:rPr>
          <w:sz w:val="18"/>
          <w:szCs w:val="18"/>
        </w:rPr>
        <w:t xml:space="preserve">Un-highlighted:  </w:t>
      </w:r>
      <w:r w:rsidR="00FD1983" w:rsidRPr="00A35509">
        <w:rPr>
          <w:sz w:val="18"/>
          <w:szCs w:val="18"/>
        </w:rPr>
        <w:t>Not a clue</w:t>
      </w:r>
      <w:r w:rsidRPr="00A35509">
        <w:rPr>
          <w:sz w:val="18"/>
          <w:szCs w:val="18"/>
        </w:rPr>
        <w:t xml:space="preserve"> (yet)…</w:t>
      </w:r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2790"/>
        <w:gridCol w:w="1620"/>
        <w:gridCol w:w="1260"/>
        <w:gridCol w:w="1350"/>
        <w:gridCol w:w="1530"/>
        <w:gridCol w:w="1530"/>
        <w:tblGridChange w:id="0">
          <w:tblGrid>
            <w:gridCol w:w="1548"/>
            <w:gridCol w:w="1350"/>
            <w:gridCol w:w="2790"/>
            <w:gridCol w:w="1620"/>
            <w:gridCol w:w="1260"/>
            <w:gridCol w:w="1350"/>
            <w:gridCol w:w="1530"/>
            <w:gridCol w:w="1530"/>
          </w:tblGrid>
        </w:tblGridChange>
      </w:tblGrid>
      <w:tr w:rsidR="008B7405" w14:paraId="67D97DE1" w14:textId="77777777" w:rsidTr="00CC6C78">
        <w:tc>
          <w:tcPr>
            <w:tcW w:w="1548" w:type="dxa"/>
            <w:tcBorders>
              <w:bottom w:val="single" w:sz="12" w:space="0" w:color="auto"/>
            </w:tcBorders>
          </w:tcPr>
          <w:p w14:paraId="7F9A74BB" w14:textId="77777777" w:rsidR="008B7405" w:rsidRPr="00692B22" w:rsidRDefault="008B7405" w:rsidP="005672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637D1DFF" w14:textId="77777777" w:rsidR="008B7405" w:rsidRPr="00692B22" w:rsidRDefault="008B7405" w:rsidP="005672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14:paraId="51F4A769" w14:textId="77777777" w:rsidR="008B7405" w:rsidRDefault="008B7405" w:rsidP="00330318">
            <w:pPr>
              <w:rPr>
                <w:b/>
                <w:sz w:val="20"/>
                <w:szCs w:val="20"/>
              </w:rPr>
            </w:pPr>
            <w:r w:rsidRPr="00692B22">
              <w:rPr>
                <w:b/>
                <w:sz w:val="20"/>
                <w:szCs w:val="20"/>
              </w:rPr>
              <w:t>DV</w:t>
            </w:r>
            <w:r>
              <w:rPr>
                <w:b/>
                <w:sz w:val="20"/>
                <w:szCs w:val="20"/>
              </w:rPr>
              <w:t>g</w:t>
            </w:r>
            <w:r w:rsidRPr="00692B22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 xml:space="preserve"> (general DV)</w:t>
            </w:r>
          </w:p>
          <w:p w14:paraId="31C756F0" w14:textId="77777777" w:rsidR="008B7405" w:rsidRDefault="008B7405" w:rsidP="00330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DVs-Ax-T1 (specific DV)</w:t>
            </w:r>
          </w:p>
          <w:p w14:paraId="475F0F53" w14:textId="77777777" w:rsidR="00981CAC" w:rsidRPr="00692B22" w:rsidRDefault="00981CAC" w:rsidP="00330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DVabb-Az-T1 (abbreviated DV)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4DBD0B3" w14:textId="77777777" w:rsidR="008B7405" w:rsidRDefault="008B7405" w:rsidP="005672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>-V1</w:t>
            </w:r>
          </w:p>
          <w:p w14:paraId="1FE22BEF" w14:textId="77777777" w:rsidR="00E13DAD" w:rsidRPr="00692B22" w:rsidRDefault="00E13DAD" w:rsidP="005672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>-V1</w:t>
            </w:r>
            <w:r w:rsidR="0022658E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2BC3F8C" w14:textId="77777777" w:rsidR="008B7405" w:rsidRDefault="008B7405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>-V2</w:t>
            </w:r>
          </w:p>
          <w:p w14:paraId="4ADEC1E3" w14:textId="77777777" w:rsidR="0022658E" w:rsidRPr="00692B22" w:rsidRDefault="0022658E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 w:rsidR="006C2289">
              <w:rPr>
                <w:b/>
                <w:sz w:val="20"/>
                <w:szCs w:val="20"/>
              </w:rPr>
              <w:t>-V2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5EC10E1C" w14:textId="77777777" w:rsidR="008B7405" w:rsidRDefault="008B7405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>-V3</w:t>
            </w:r>
          </w:p>
          <w:p w14:paraId="2F47308C" w14:textId="77777777" w:rsidR="0022658E" w:rsidRPr="00692B22" w:rsidRDefault="0022658E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 w:rsidR="006C2289">
              <w:rPr>
                <w:b/>
                <w:sz w:val="20"/>
                <w:szCs w:val="20"/>
              </w:rPr>
              <w:t>-V3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591E45AC" w14:textId="77777777" w:rsidR="008B7405" w:rsidRDefault="008B7405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>
              <w:rPr>
                <w:b/>
                <w:sz w:val="20"/>
                <w:szCs w:val="20"/>
              </w:rPr>
              <w:t>-V4</w:t>
            </w:r>
          </w:p>
          <w:p w14:paraId="7963B704" w14:textId="77777777" w:rsidR="0022658E" w:rsidRPr="00692B22" w:rsidRDefault="0022658E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-T1</w:t>
            </w:r>
            <w:r w:rsidR="006C2289">
              <w:rPr>
                <w:b/>
                <w:sz w:val="20"/>
                <w:szCs w:val="20"/>
              </w:rPr>
              <w:t>-V4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1710500" w14:textId="77777777" w:rsidR="008B7405" w:rsidRDefault="0080339D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AX-T1-</w:t>
            </w:r>
            <w:r w:rsidR="00422019">
              <w:rPr>
                <w:b/>
                <w:sz w:val="20"/>
                <w:szCs w:val="20"/>
              </w:rPr>
              <w:t>Intro</w:t>
            </w:r>
            <w:r>
              <w:rPr>
                <w:b/>
                <w:sz w:val="20"/>
                <w:szCs w:val="20"/>
              </w:rPr>
              <w:t>Exp</w:t>
            </w:r>
          </w:p>
        </w:tc>
      </w:tr>
      <w:tr w:rsidR="0080339D" w14:paraId="59AADD39" w14:textId="77777777" w:rsidTr="00A35509">
        <w:trPr>
          <w:trHeight w:val="1293"/>
        </w:trPr>
        <w:tc>
          <w:tcPr>
            <w:tcW w:w="1548" w:type="dxa"/>
            <w:tcBorders>
              <w:top w:val="single" w:sz="12" w:space="0" w:color="auto"/>
            </w:tcBorders>
          </w:tcPr>
          <w:p w14:paraId="1DBF1960" w14:textId="77777777" w:rsidR="0080339D" w:rsidRPr="00BE47E4" w:rsidRDefault="0080339D" w:rsidP="00BE4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 = </w:t>
            </w:r>
            <w:r w:rsidRPr="001156EF">
              <w:rPr>
                <w:sz w:val="18"/>
                <w:szCs w:val="18"/>
              </w:rPr>
              <w:t>Physical &amp; Chemical Changes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473D47C0" w14:textId="77777777" w:rsidR="0080339D" w:rsidRPr="00567220" w:rsidRDefault="0080339D" w:rsidP="00567220">
            <w:pPr>
              <w:rPr>
                <w:sz w:val="18"/>
                <w:szCs w:val="18"/>
              </w:rPr>
            </w:pPr>
            <w:r w:rsidRPr="00567220">
              <w:rPr>
                <w:sz w:val="18"/>
                <w:szCs w:val="18"/>
              </w:rPr>
              <w:t>Crystal</w:t>
            </w:r>
            <w:r>
              <w:rPr>
                <w:sz w:val="18"/>
                <w:szCs w:val="18"/>
              </w:rPr>
              <w:t xml:space="preserve"> growth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14:paraId="14F65C5B" w14:textId="77777777" w:rsidR="0080339D" w:rsidRDefault="0080339D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 of crystal growth on a string in water</w:t>
            </w:r>
          </w:p>
          <w:p w14:paraId="4A41CD19" w14:textId="77777777" w:rsidR="0080339D" w:rsidRDefault="0080339D" w:rsidP="008C3B39">
            <w:pPr>
              <w:rPr>
                <w:sz w:val="18"/>
                <w:szCs w:val="18"/>
              </w:rPr>
            </w:pPr>
          </w:p>
          <w:p w14:paraId="59662135" w14:textId="38E22FF7" w:rsidR="0080339D" w:rsidRDefault="0080339D" w:rsidP="008C3B39">
            <w:pPr>
              <w:rPr>
                <w:sz w:val="18"/>
                <w:szCs w:val="18"/>
              </w:rPr>
            </w:pPr>
            <w:r w:rsidRPr="00E85986">
              <w:rPr>
                <w:sz w:val="18"/>
                <w:szCs w:val="18"/>
              </w:rPr>
              <w:t xml:space="preserve">weight of the crystal growth on the string after two </w:t>
            </w:r>
            <w:r w:rsidR="00AC4433">
              <w:rPr>
                <w:sz w:val="18"/>
                <w:szCs w:val="18"/>
              </w:rPr>
              <w:t>week</w:t>
            </w:r>
            <w:r w:rsidR="00AC4433" w:rsidRPr="00E85986">
              <w:rPr>
                <w:sz w:val="18"/>
                <w:szCs w:val="18"/>
              </w:rPr>
              <w:t>s</w:t>
            </w:r>
            <w:r w:rsidRPr="00E85986">
              <w:rPr>
                <w:sz w:val="18"/>
                <w:szCs w:val="18"/>
              </w:rPr>
              <w:t>.</w:t>
            </w:r>
          </w:p>
          <w:p w14:paraId="3E14C206" w14:textId="77777777" w:rsidR="00981CAC" w:rsidRDefault="00981CAC" w:rsidP="008C3B39">
            <w:pPr>
              <w:rPr>
                <w:sz w:val="18"/>
                <w:szCs w:val="18"/>
              </w:rPr>
            </w:pPr>
          </w:p>
          <w:p w14:paraId="7BB9083C" w14:textId="77777777" w:rsidR="00B309E6" w:rsidRDefault="00981CAC" w:rsidP="008C3B39">
            <w:pPr>
              <w:rPr>
                <w:ins w:id="1" w:author="Stephanie Siler" w:date="2018-05-15T14:10:00Z"/>
                <w:sz w:val="18"/>
                <w:szCs w:val="18"/>
              </w:rPr>
            </w:pPr>
            <w:r>
              <w:rPr>
                <w:sz w:val="18"/>
                <w:szCs w:val="18"/>
              </w:rPr>
              <w:t>Crystal weight</w:t>
            </w:r>
          </w:p>
          <w:p w14:paraId="6D91384C" w14:textId="77777777" w:rsidR="00B309E6" w:rsidRDefault="00B309E6" w:rsidP="008C3B39">
            <w:pPr>
              <w:rPr>
                <w:ins w:id="2" w:author="Stephanie Siler" w:date="2018-05-15T14:10:00Z"/>
                <w:sz w:val="18"/>
                <w:szCs w:val="18"/>
              </w:rPr>
            </w:pPr>
          </w:p>
          <w:p w14:paraId="3D643CDE" w14:textId="417E4D5B" w:rsidR="00B309E6" w:rsidRPr="00567220" w:rsidRDefault="00B309E6" w:rsidP="008C3B39">
            <w:pPr>
              <w:rPr>
                <w:sz w:val="18"/>
                <w:szCs w:val="18"/>
              </w:rPr>
            </w:pPr>
            <w:ins w:id="3" w:author="Stephanie Siler" w:date="2018-05-15T14:11:00Z">
              <w:r w:rsidRPr="00B309E6">
                <w:rPr>
                  <w:b/>
                  <w:sz w:val="18"/>
                  <w:szCs w:val="18"/>
                  <w:rPrChange w:id="4" w:author="Stephanie Siler" w:date="2018-05-15T14:13:00Z">
                    <w:rPr>
                      <w:sz w:val="18"/>
                      <w:szCs w:val="18"/>
                    </w:rPr>
                  </w:rPrChange>
                </w:rPr>
                <w:t>DV-A1-T1</w:t>
              </w:r>
            </w:ins>
            <w:ins w:id="5" w:author="Stephanie Siler" w:date="2018-05-15T14:13:00Z">
              <w:r w:rsidR="00E60740">
                <w:rPr>
                  <w:b/>
                  <w:sz w:val="18"/>
                  <w:szCs w:val="18"/>
                </w:rPr>
                <w:t>-predict</w:t>
              </w:r>
            </w:ins>
            <w:ins w:id="6" w:author="Stephanie Siler" w:date="2018-05-15T14:11:00Z">
              <w:r>
                <w:rPr>
                  <w:sz w:val="18"/>
                  <w:szCs w:val="18"/>
                </w:rPr>
                <w:t xml:space="preserve">: </w:t>
              </w:r>
            </w:ins>
            <w:ins w:id="7" w:author="Stephanie Siler" w:date="2018-05-15T14:54:00Z">
              <w:r w:rsidR="00FF2736">
                <w:rPr>
                  <w:sz w:val="18"/>
                  <w:szCs w:val="18"/>
                </w:rPr>
                <w:t xml:space="preserve">more </w:t>
              </w:r>
            </w:ins>
            <w:ins w:id="8" w:author="Stephanie Siler" w:date="2018-05-15T14:11:00Z">
              <w:r>
                <w:rPr>
                  <w:sz w:val="18"/>
                  <w:szCs w:val="18"/>
                </w:rPr>
                <w:t>crystal growth on the string after two weeks</w:t>
              </w:r>
            </w:ins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97FDE93" w14:textId="77777777" w:rsidR="0080339D" w:rsidRDefault="0080339D" w:rsidP="00567220">
            <w:pPr>
              <w:rPr>
                <w:sz w:val="18"/>
                <w:szCs w:val="18"/>
              </w:rPr>
            </w:pPr>
            <w:r w:rsidRPr="001E4FF3">
              <w:rPr>
                <w:sz w:val="18"/>
                <w:szCs w:val="18"/>
                <w:highlight w:val="green"/>
              </w:rPr>
              <w:t xml:space="preserve">water </w:t>
            </w:r>
            <w:commentRangeStart w:id="9"/>
            <w:r w:rsidRPr="001E4FF3">
              <w:rPr>
                <w:sz w:val="18"/>
                <w:szCs w:val="18"/>
                <w:highlight w:val="green"/>
              </w:rPr>
              <w:t>temperature</w:t>
            </w:r>
            <w:commentRangeEnd w:id="9"/>
            <w:r w:rsidR="004B0677">
              <w:rPr>
                <w:rStyle w:val="CommentReference"/>
              </w:rPr>
              <w:commentReference w:id="9"/>
            </w:r>
          </w:p>
          <w:p w14:paraId="498A83A5" w14:textId="77777777" w:rsidR="0022658E" w:rsidRDefault="0022658E" w:rsidP="00567220">
            <w:pPr>
              <w:rPr>
                <w:sz w:val="18"/>
                <w:szCs w:val="18"/>
              </w:rPr>
            </w:pPr>
          </w:p>
          <w:p w14:paraId="61E92D67" w14:textId="77777777" w:rsidR="0022658E" w:rsidRDefault="0022658E" w:rsidP="00567220">
            <w:pPr>
              <w:rPr>
                <w:sz w:val="18"/>
                <w:szCs w:val="18"/>
              </w:rPr>
            </w:pPr>
          </w:p>
          <w:p w14:paraId="497FA7CD" w14:textId="77777777" w:rsidR="006506E8" w:rsidRDefault="00D46FC0" w:rsidP="00567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temperature</w:t>
            </w:r>
          </w:p>
          <w:p w14:paraId="41554614" w14:textId="77777777" w:rsidR="006B538F" w:rsidRDefault="006B538F" w:rsidP="00567220">
            <w:pPr>
              <w:rPr>
                <w:sz w:val="18"/>
                <w:szCs w:val="18"/>
              </w:rPr>
            </w:pPr>
          </w:p>
          <w:p w14:paraId="7F6E489A" w14:textId="77777777" w:rsidR="006B538F" w:rsidRPr="00567220" w:rsidRDefault="006B538F" w:rsidP="0056722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44E425E5" w14:textId="77777777" w:rsidR="0080339D" w:rsidRDefault="0080339D" w:rsidP="00567220">
            <w:pPr>
              <w:rPr>
                <w:sz w:val="18"/>
                <w:szCs w:val="18"/>
              </w:rPr>
            </w:pPr>
            <w:r w:rsidRPr="0038723F">
              <w:rPr>
                <w:sz w:val="18"/>
                <w:szCs w:val="18"/>
                <w:highlight w:val="green"/>
              </w:rPr>
              <w:t>type of crystals</w:t>
            </w:r>
          </w:p>
          <w:p w14:paraId="7F8E9608" w14:textId="77777777" w:rsidR="00D46FC0" w:rsidRDefault="00D46FC0" w:rsidP="00567220">
            <w:pPr>
              <w:rPr>
                <w:sz w:val="18"/>
                <w:szCs w:val="18"/>
              </w:rPr>
            </w:pPr>
          </w:p>
          <w:p w14:paraId="1C1EBAED" w14:textId="77777777" w:rsidR="00D46FC0" w:rsidRPr="00567220" w:rsidRDefault="00D46FC0" w:rsidP="00567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crystal</w:t>
            </w:r>
            <w:r w:rsidR="00CA30C9">
              <w:rPr>
                <w:sz w:val="18"/>
                <w:szCs w:val="18"/>
              </w:rPr>
              <w:t xml:space="preserve"> type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1F5E00D" w14:textId="77777777" w:rsidR="0080339D" w:rsidRDefault="0080339D" w:rsidP="006C3472">
            <w:pPr>
              <w:rPr>
                <w:sz w:val="18"/>
                <w:szCs w:val="18"/>
              </w:rPr>
            </w:pPr>
            <w:r w:rsidRPr="00DD5EAA">
              <w:rPr>
                <w:sz w:val="18"/>
                <w:szCs w:val="18"/>
                <w:highlight w:val="green"/>
              </w:rPr>
              <w:t>initial amount of crystals on the string</w:t>
            </w:r>
          </w:p>
          <w:p w14:paraId="30A13747" w14:textId="77777777" w:rsidR="00D46FC0" w:rsidRDefault="00D46FC0" w:rsidP="006C3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amount of crystals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33D26F7E" w14:textId="77777777" w:rsidR="0080339D" w:rsidRDefault="0080339D" w:rsidP="00567220">
            <w:pPr>
              <w:rPr>
                <w:sz w:val="18"/>
                <w:szCs w:val="18"/>
              </w:rPr>
            </w:pPr>
            <w:r w:rsidRPr="00DD5EAA">
              <w:rPr>
                <w:sz w:val="18"/>
                <w:szCs w:val="18"/>
                <w:highlight w:val="green"/>
              </w:rPr>
              <w:t xml:space="preserve">type of </w:t>
            </w:r>
            <w:r w:rsidR="003A135A" w:rsidRPr="003A135A">
              <w:rPr>
                <w:sz w:val="18"/>
                <w:szCs w:val="18"/>
                <w:highlight w:val="cyan"/>
              </w:rPr>
              <w:t>string</w:t>
            </w:r>
          </w:p>
          <w:p w14:paraId="2B0C004E" w14:textId="77777777" w:rsidR="00D46FC0" w:rsidRDefault="00D46FC0" w:rsidP="00567220">
            <w:pPr>
              <w:rPr>
                <w:sz w:val="18"/>
                <w:szCs w:val="18"/>
              </w:rPr>
            </w:pPr>
          </w:p>
          <w:p w14:paraId="06746769" w14:textId="77777777" w:rsidR="00D46FC0" w:rsidRDefault="00D46FC0" w:rsidP="00567220">
            <w:pPr>
              <w:rPr>
                <w:sz w:val="18"/>
                <w:szCs w:val="18"/>
              </w:rPr>
            </w:pPr>
          </w:p>
          <w:p w14:paraId="3AAFEE07" w14:textId="77777777" w:rsidR="00D46FC0" w:rsidRDefault="003A135A" w:rsidP="00567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 w:rsidR="00CA30C9">
              <w:rPr>
                <w:sz w:val="18"/>
                <w:szCs w:val="18"/>
              </w:rPr>
              <w:t xml:space="preserve"> type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14:paraId="0A4B55F1" w14:textId="4D8878A6" w:rsidR="0080339D" w:rsidRPr="00274A4A" w:rsidRDefault="0080339D" w:rsidP="0080339D">
            <w:pPr>
              <w:rPr>
                <w:sz w:val="18"/>
                <w:szCs w:val="18"/>
              </w:rPr>
            </w:pPr>
            <w:r w:rsidRPr="00274A4A">
              <w:rPr>
                <w:sz w:val="18"/>
                <w:szCs w:val="18"/>
              </w:rPr>
              <w:t>We will mix a crystal (salt or sugar) in water so it dissolves.</w:t>
            </w:r>
            <w:r w:rsidR="0021258A" w:rsidRPr="00274A4A">
              <w:rPr>
                <w:sz w:val="18"/>
                <w:szCs w:val="18"/>
              </w:rPr>
              <w:t xml:space="preserve"> . </w:t>
            </w:r>
            <w:r w:rsidR="00274A4A" w:rsidRPr="00274A4A">
              <w:rPr>
                <w:sz w:val="18"/>
                <w:szCs w:val="18"/>
                <w:highlight w:val="green"/>
              </w:rPr>
              <w:t>We will continue to ADD THE CRYSTALS AND mix until no more crystals can be dissolved in the water.  This is the saturation point."</w:t>
            </w:r>
          </w:p>
          <w:p w14:paraId="072CB866" w14:textId="77777777" w:rsidR="0080339D" w:rsidRPr="00DD5EAA" w:rsidRDefault="0080339D" w:rsidP="0080339D">
            <w:pPr>
              <w:rPr>
                <w:sz w:val="18"/>
                <w:szCs w:val="18"/>
                <w:highlight w:val="green"/>
              </w:rPr>
            </w:pPr>
            <w:r w:rsidRPr="00274A4A">
              <w:rPr>
                <w:sz w:val="18"/>
                <w:szCs w:val="18"/>
              </w:rPr>
              <w:t>Then we will put a string in the</w:t>
            </w:r>
            <w:r w:rsidRPr="0080339D">
              <w:rPr>
                <w:sz w:val="18"/>
                <w:szCs w:val="18"/>
              </w:rPr>
              <w:t xml:space="preserve"> water.</w:t>
            </w:r>
          </w:p>
        </w:tc>
      </w:tr>
      <w:tr w:rsidR="0080339D" w14:paraId="7BA3EFA4" w14:textId="77777777" w:rsidTr="000C28DF">
        <w:tblPrEx>
          <w:tblW w:w="12978" w:type="dxa"/>
          <w:tblLayout w:type="fixed"/>
          <w:tblPrExChange w:id="10" w:author="Stephanie Siler" w:date="2018-05-15T13:54:00Z">
            <w:tblPrEx>
              <w:tblW w:w="12978" w:type="dxa"/>
              <w:tblLayout w:type="fixed"/>
            </w:tblPrEx>
          </w:tblPrExChange>
        </w:tblPrEx>
        <w:trPr>
          <w:trHeight w:val="197"/>
          <w:trPrChange w:id="11" w:author="Stephanie Siler" w:date="2018-05-15T13:54:00Z">
            <w:trPr>
              <w:trHeight w:val="197"/>
            </w:trPr>
          </w:trPrChange>
        </w:trPr>
        <w:tc>
          <w:tcPr>
            <w:tcW w:w="5688" w:type="dxa"/>
            <w:gridSpan w:val="3"/>
            <w:tcBorders>
              <w:bottom w:val="single" w:sz="4" w:space="0" w:color="auto"/>
            </w:tcBorders>
            <w:vAlign w:val="center"/>
            <w:tcPrChange w:id="12" w:author="Stephanie Siler" w:date="2018-05-15T13:54:00Z">
              <w:tcPr>
                <w:tcW w:w="5688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AF5A814" w14:textId="77777777" w:rsidR="0080339D" w:rsidRPr="00A41727" w:rsidRDefault="0080339D" w:rsidP="00DC4C0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</w:t>
            </w:r>
            <w:r w:rsidRPr="0002310F">
              <w:rPr>
                <w:b/>
                <w:sz w:val="18"/>
                <w:szCs w:val="18"/>
              </w:rPr>
              <w:t xml:space="preserve"> –T1-</w:t>
            </w:r>
            <w:r w:rsidRPr="00A41727">
              <w:rPr>
                <w:b/>
                <w:sz w:val="18"/>
                <w:szCs w:val="18"/>
              </w:rPr>
              <w:t>VX-L1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  <w:tcPrChange w:id="13" w:author="Stephanie Siler" w:date="2018-05-15T13:54:00Z">
              <w:tcPr>
                <w:tcW w:w="162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3DCEFA" w14:textId="77777777" w:rsidR="0080339D" w:rsidRDefault="00A35509" w:rsidP="00534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  <w:tcPrChange w:id="14" w:author="Stephanie Siler" w:date="2018-05-15T13:54:00Z">
              <w:tcPr>
                <w:tcW w:w="126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739F9C8" w14:textId="77777777" w:rsidR="0080339D" w:rsidRDefault="0080339D" w:rsidP="00534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  <w:tcPrChange w:id="15" w:author="Stephanie Siler" w:date="2018-05-15T13:54:00Z">
              <w:tcPr>
                <w:tcW w:w="135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6302089" w14:textId="77777777" w:rsidR="0080339D" w:rsidRPr="00E21BCA" w:rsidRDefault="00B845BA" w:rsidP="0053411A">
            <w:pPr>
              <w:rPr>
                <w:color w:val="FF0000"/>
                <w:sz w:val="18"/>
                <w:szCs w:val="18"/>
                <w:rPrChange w:id="16" w:author="Stephanie Siler" w:date="2018-05-15T15:52:00Z">
                  <w:rPr>
                    <w:sz w:val="18"/>
                    <w:szCs w:val="18"/>
                  </w:rPr>
                </w:rPrChange>
              </w:rPr>
            </w:pPr>
            <w:r w:rsidRPr="00E21BCA">
              <w:rPr>
                <w:color w:val="FF0000"/>
                <w:sz w:val="18"/>
                <w:szCs w:val="18"/>
                <w:rPrChange w:id="17" w:author="Stephanie Siler" w:date="2018-05-15T15:52:00Z">
                  <w:rPr>
                    <w:sz w:val="18"/>
                    <w:szCs w:val="18"/>
                  </w:rPr>
                </w:rPrChange>
              </w:rPr>
              <w:t xml:space="preserve">A </w:t>
            </w:r>
            <w:commentRangeStart w:id="18"/>
            <w:r w:rsidRPr="00E21BCA">
              <w:rPr>
                <w:color w:val="FF0000"/>
                <w:sz w:val="18"/>
                <w:szCs w:val="18"/>
                <w:rPrChange w:id="19" w:author="Stephanie Siler" w:date="2018-05-15T15:52:00Z">
                  <w:rPr>
                    <w:sz w:val="18"/>
                    <w:szCs w:val="18"/>
                  </w:rPr>
                </w:rPrChange>
              </w:rPr>
              <w:t>little</w:t>
            </w:r>
            <w:commentRangeEnd w:id="18"/>
            <w:r w:rsidR="00BE0BCA">
              <w:rPr>
                <w:rStyle w:val="CommentReference"/>
              </w:rPr>
              <w:commentReference w:id="18"/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  <w:tcPrChange w:id="20" w:author="Stephanie Siler" w:date="2018-05-15T13:54:00Z">
              <w:tcPr>
                <w:tcW w:w="153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F5CE80F" w14:textId="77777777" w:rsidR="0080339D" w:rsidRDefault="00E1181A" w:rsidP="00E1181A">
            <w:pPr>
              <w:rPr>
                <w:sz w:val="18"/>
                <w:szCs w:val="18"/>
              </w:rPr>
            </w:pPr>
            <w:del w:id="21" w:author="Stephanie Siler" w:date="2018-05-15T14:04:00Z">
              <w:r w:rsidDel="00177F72">
                <w:rPr>
                  <w:sz w:val="18"/>
                  <w:szCs w:val="18"/>
                </w:rPr>
                <w:delText xml:space="preserve"> </w:delText>
              </w:r>
            </w:del>
            <w:r>
              <w:rPr>
                <w:sz w:val="18"/>
                <w:szCs w:val="18"/>
              </w:rPr>
              <w:t>Twine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PrChange w:id="22" w:author="Stephanie Siler" w:date="2018-05-15T13:54:00Z">
              <w:tcPr>
                <w:tcW w:w="1530" w:type="dxa"/>
                <w:vMerge/>
                <w:tcBorders>
                  <w:bottom w:val="single" w:sz="4" w:space="0" w:color="auto"/>
                </w:tcBorders>
              </w:tcPr>
            </w:tcPrChange>
          </w:tcPr>
          <w:p w14:paraId="4A3F5B72" w14:textId="77777777" w:rsidR="0080339D" w:rsidRDefault="0080339D" w:rsidP="0053411A">
            <w:pPr>
              <w:rPr>
                <w:sz w:val="18"/>
                <w:szCs w:val="18"/>
              </w:rPr>
            </w:pPr>
          </w:p>
        </w:tc>
      </w:tr>
      <w:tr w:rsidR="0080339D" w14:paraId="33B18CE2" w14:textId="77777777" w:rsidTr="000C28DF">
        <w:tblPrEx>
          <w:tblW w:w="12978" w:type="dxa"/>
          <w:tblLayout w:type="fixed"/>
          <w:tblPrExChange w:id="23" w:author="Stephanie Siler" w:date="2018-05-15T13:54:00Z">
            <w:tblPrEx>
              <w:tblW w:w="12978" w:type="dxa"/>
              <w:tblLayout w:type="fixed"/>
            </w:tblPrEx>
          </w:tblPrExChange>
        </w:tblPrEx>
        <w:trPr>
          <w:trHeight w:val="215"/>
          <w:trPrChange w:id="24" w:author="Stephanie Siler" w:date="2018-05-15T13:54:00Z">
            <w:trPr>
              <w:trHeight w:val="215"/>
            </w:trPr>
          </w:trPrChange>
        </w:trPr>
        <w:tc>
          <w:tcPr>
            <w:tcW w:w="5688" w:type="dxa"/>
            <w:gridSpan w:val="3"/>
            <w:tcBorders>
              <w:bottom w:val="single" w:sz="4" w:space="0" w:color="auto"/>
            </w:tcBorders>
            <w:vAlign w:val="center"/>
            <w:tcPrChange w:id="25" w:author="Stephanie Siler" w:date="2018-05-15T13:54:00Z">
              <w:tcPr>
                <w:tcW w:w="5688" w:type="dxa"/>
                <w:gridSpan w:val="3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5B2D4E81" w14:textId="77777777" w:rsidR="0080339D" w:rsidRPr="00A41727" w:rsidRDefault="0080339D" w:rsidP="00DC4C0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</w:t>
            </w:r>
            <w:r w:rsidRPr="0002310F">
              <w:rPr>
                <w:b/>
                <w:sz w:val="18"/>
                <w:szCs w:val="18"/>
              </w:rPr>
              <w:t xml:space="preserve"> –T1</w:t>
            </w:r>
            <w:r w:rsidRPr="00A41727">
              <w:rPr>
                <w:b/>
                <w:sz w:val="18"/>
                <w:szCs w:val="18"/>
              </w:rPr>
              <w:t>-VX -L2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  <w:tcPrChange w:id="26" w:author="Stephanie Siler" w:date="2018-05-15T13:54:00Z">
              <w:tcPr>
                <w:tcW w:w="1620" w:type="dxa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429824D" w14:textId="77777777" w:rsidR="0080339D" w:rsidRDefault="000E1AC5" w:rsidP="00534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Hot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  <w:tcPrChange w:id="27" w:author="Stephanie Siler" w:date="2018-05-15T13:54:00Z">
              <w:tcPr>
                <w:tcW w:w="1260" w:type="dxa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778C333" w14:textId="77777777" w:rsidR="0080339D" w:rsidRDefault="00E1181A" w:rsidP="00534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Brown </w:t>
            </w:r>
            <w:r w:rsidR="0080339D">
              <w:rPr>
                <w:sz w:val="18"/>
                <w:szCs w:val="18"/>
              </w:rPr>
              <w:t>sugar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  <w:tcPrChange w:id="28" w:author="Stephanie Siler" w:date="2018-05-15T13:54:00Z">
              <w:tcPr>
                <w:tcW w:w="1350" w:type="dxa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31D26D2C" w14:textId="1F2ED847" w:rsidR="0080339D" w:rsidRPr="00E21BCA" w:rsidRDefault="00784776" w:rsidP="0053411A">
            <w:pPr>
              <w:rPr>
                <w:ins w:id="29" w:author="Stephanie Siler" w:date="2018-05-15T14:03:00Z"/>
                <w:color w:val="FF0000"/>
                <w:sz w:val="18"/>
                <w:szCs w:val="18"/>
                <w:rPrChange w:id="30" w:author="Stephanie Siler" w:date="2018-05-15T15:52:00Z">
                  <w:rPr>
                    <w:ins w:id="31" w:author="Stephanie Siler" w:date="2018-05-15T14:03:00Z"/>
                    <w:sz w:val="18"/>
                    <w:szCs w:val="18"/>
                  </w:rPr>
                </w:rPrChange>
              </w:rPr>
            </w:pPr>
            <w:r w:rsidRPr="00E21BCA">
              <w:rPr>
                <w:color w:val="FF0000"/>
                <w:sz w:val="18"/>
                <w:szCs w:val="18"/>
                <w:rPrChange w:id="32" w:author="Stephanie Siler" w:date="2018-05-15T15:52:00Z">
                  <w:rPr>
                    <w:sz w:val="18"/>
                    <w:szCs w:val="18"/>
                  </w:rPr>
                </w:rPrChange>
              </w:rPr>
              <w:t>N</w:t>
            </w:r>
            <w:r w:rsidR="0080339D" w:rsidRPr="00E21BCA">
              <w:rPr>
                <w:color w:val="FF0000"/>
                <w:sz w:val="18"/>
                <w:szCs w:val="18"/>
                <w:rPrChange w:id="33" w:author="Stephanie Siler" w:date="2018-05-15T15:52:00Z">
                  <w:rPr>
                    <w:sz w:val="18"/>
                    <w:szCs w:val="18"/>
                  </w:rPr>
                </w:rPrChange>
              </w:rPr>
              <w:t>one</w:t>
            </w:r>
          </w:p>
          <w:p w14:paraId="507EF7D0" w14:textId="77777777" w:rsidR="00784776" w:rsidRPr="00E21BCA" w:rsidRDefault="00784776" w:rsidP="0053411A">
            <w:pPr>
              <w:rPr>
                <w:ins w:id="34" w:author="Stephanie Siler" w:date="2018-05-15T14:03:00Z"/>
                <w:color w:val="FF0000"/>
                <w:sz w:val="18"/>
                <w:szCs w:val="18"/>
                <w:rPrChange w:id="35" w:author="Stephanie Siler" w:date="2018-05-15T15:52:00Z">
                  <w:rPr>
                    <w:ins w:id="36" w:author="Stephanie Siler" w:date="2018-05-15T14:03:00Z"/>
                    <w:sz w:val="18"/>
                    <w:szCs w:val="18"/>
                  </w:rPr>
                </w:rPrChange>
              </w:rPr>
            </w:pPr>
            <w:ins w:id="37" w:author="Stephanie Siler" w:date="2018-05-15T14:03:00Z">
              <w:r w:rsidRPr="00E21BCA">
                <w:rPr>
                  <w:color w:val="FF0000"/>
                  <w:sz w:val="18"/>
                  <w:szCs w:val="18"/>
                  <w:rPrChange w:id="38" w:author="Stephanie Siler" w:date="2018-05-15T15:52:00Z">
                    <w:rPr>
                      <w:sz w:val="18"/>
                      <w:szCs w:val="18"/>
                    </w:rPr>
                  </w:rPrChange>
                </w:rPr>
                <w:t xml:space="preserve">(5/15/18: </w:t>
              </w:r>
            </w:ins>
          </w:p>
          <w:p w14:paraId="6EE565D9" w14:textId="74B94B67" w:rsidR="00784776" w:rsidRPr="00E21BCA" w:rsidRDefault="004472A3" w:rsidP="0053411A">
            <w:pPr>
              <w:rPr>
                <w:color w:val="FF0000"/>
                <w:sz w:val="18"/>
                <w:szCs w:val="18"/>
                <w:rPrChange w:id="39" w:author="Stephanie Siler" w:date="2018-05-15T15:52:00Z">
                  <w:rPr>
                    <w:sz w:val="18"/>
                    <w:szCs w:val="18"/>
                  </w:rPr>
                </w:rPrChange>
              </w:rPr>
            </w:pPr>
            <w:ins w:id="40" w:author="Stephanie Siler" w:date="2018-05-15T14:38:00Z">
              <w:r w:rsidRPr="00E21BCA">
                <w:rPr>
                  <w:b/>
                  <w:color w:val="FF0000"/>
                  <w:sz w:val="18"/>
                  <w:szCs w:val="18"/>
                  <w:rPrChange w:id="41" w:author="Stephanie Siler" w:date="2018-05-15T15:52:00Z">
                    <w:rPr>
                      <w:b/>
                      <w:sz w:val="18"/>
                      <w:szCs w:val="18"/>
                    </w:rPr>
                  </w:rPrChange>
                </w:rPr>
                <w:t>“</w:t>
              </w:r>
            </w:ins>
            <w:ins w:id="42" w:author="Stephanie Siler" w:date="2018-05-15T14:03:00Z">
              <w:r w:rsidR="00784776" w:rsidRPr="00E21BCA">
                <w:rPr>
                  <w:b/>
                  <w:color w:val="FF0000"/>
                  <w:sz w:val="18"/>
                  <w:szCs w:val="18"/>
                  <w:rPrChange w:id="43" w:author="Stephanie Siler" w:date="2018-05-15T15:52:00Z">
                    <w:rPr>
                      <w:sz w:val="18"/>
                      <w:szCs w:val="18"/>
                    </w:rPr>
                  </w:rPrChange>
                </w:rPr>
                <w:t>No</w:t>
              </w:r>
            </w:ins>
            <w:ins w:id="44" w:author="Stephanie Siler" w:date="2018-05-15T14:38:00Z">
              <w:r w:rsidRPr="00E21BCA">
                <w:rPr>
                  <w:color w:val="FF0000"/>
                  <w:sz w:val="18"/>
                  <w:szCs w:val="18"/>
                  <w:rPrChange w:id="45" w:author="Stephanie Siler" w:date="2018-05-15T15:52:00Z">
                    <w:rPr>
                      <w:sz w:val="18"/>
                      <w:szCs w:val="18"/>
                    </w:rPr>
                  </w:rPrChange>
                </w:rPr>
                <w:t>” for prediction</w:t>
              </w:r>
            </w:ins>
            <w:ins w:id="46" w:author="Stephanie Siler" w:date="2018-05-15T14:03:00Z">
              <w:r w:rsidR="00784776" w:rsidRPr="00E21BCA">
                <w:rPr>
                  <w:color w:val="FF0000"/>
                  <w:sz w:val="18"/>
                  <w:szCs w:val="18"/>
                  <w:rPrChange w:id="47" w:author="Stephanie Siler" w:date="2018-05-15T15:52:00Z">
                    <w:rPr>
                      <w:sz w:val="18"/>
                      <w:szCs w:val="18"/>
                    </w:rPr>
                  </w:rPrChange>
                </w:rPr>
                <w:t>)</w:t>
              </w:r>
            </w:ins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  <w:tcPrChange w:id="48" w:author="Stephanie Siler" w:date="2018-05-15T13:54:00Z">
              <w:tcPr>
                <w:tcW w:w="1530" w:type="dxa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1812C71" w14:textId="77777777" w:rsidR="0080339D" w:rsidRDefault="00E1181A" w:rsidP="00534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  <w:del w:id="49" w:author="Stephanie Siler" w:date="2018-05-15T14:18:00Z">
              <w:r w:rsidDel="003E5894">
                <w:rPr>
                  <w:sz w:val="18"/>
                  <w:szCs w:val="18"/>
                </w:rPr>
                <w:delText xml:space="preserve"> </w:delText>
              </w:r>
            </w:del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PrChange w:id="50" w:author="Stephanie Siler" w:date="2018-05-15T13:54:00Z">
              <w:tcPr>
                <w:tcW w:w="1530" w:type="dxa"/>
                <w:vMerge/>
                <w:tcBorders>
                  <w:bottom w:val="single" w:sz="12" w:space="0" w:color="auto"/>
                </w:tcBorders>
              </w:tcPr>
            </w:tcPrChange>
          </w:tcPr>
          <w:p w14:paraId="0392D993" w14:textId="77777777" w:rsidR="0080339D" w:rsidRDefault="0080339D" w:rsidP="0053411A">
            <w:pPr>
              <w:rPr>
                <w:sz w:val="18"/>
                <w:szCs w:val="18"/>
              </w:rPr>
            </w:pPr>
          </w:p>
        </w:tc>
      </w:tr>
      <w:tr w:rsidR="000C28DF" w14:paraId="3262CED5" w14:textId="77777777" w:rsidTr="008063B6">
        <w:tblPrEx>
          <w:tblW w:w="12978" w:type="dxa"/>
          <w:tblLayout w:type="fixed"/>
          <w:tblPrExChange w:id="51" w:author="Stephanie Siler" w:date="2018-05-15T13:57:00Z">
            <w:tblPrEx>
              <w:tblW w:w="12978" w:type="dxa"/>
              <w:tblLayout w:type="fixed"/>
            </w:tblPrEx>
          </w:tblPrExChange>
        </w:tblPrEx>
        <w:trPr>
          <w:ins w:id="52" w:author="Stephanie Siler" w:date="2018-05-15T13:54:00Z"/>
        </w:trPr>
        <w:tc>
          <w:tcPr>
            <w:tcW w:w="56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" w:author="Stephanie Siler" w:date="2018-05-15T13:57:00Z">
              <w:tcPr>
                <w:tcW w:w="5688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</w:tcPr>
            </w:tcPrChange>
          </w:tcPr>
          <w:p w14:paraId="1F371B29" w14:textId="7BD0588F" w:rsidR="000C28DF" w:rsidRPr="008063B6" w:rsidRDefault="008063B6" w:rsidP="008063B6">
            <w:pPr>
              <w:jc w:val="right"/>
              <w:rPr>
                <w:ins w:id="54" w:author="Stephanie Siler" w:date="2018-05-15T13:54:00Z"/>
                <w:sz w:val="18"/>
                <w:szCs w:val="18"/>
                <w:rPrChange w:id="55" w:author="Stephanie Siler" w:date="2018-05-15T13:57:00Z">
                  <w:rPr>
                    <w:ins w:id="56" w:author="Stephanie Siler" w:date="2018-05-15T13:54:00Z"/>
                    <w:sz w:val="18"/>
                    <w:szCs w:val="18"/>
                  </w:rPr>
                </w:rPrChange>
              </w:rPr>
              <w:pPrChange w:id="57" w:author="Stephanie Siler" w:date="2018-05-15T13:57:00Z">
                <w:pPr/>
              </w:pPrChange>
            </w:pPr>
            <w:ins w:id="58" w:author="Stephanie Siler" w:date="2018-05-15T13:58:00Z">
              <w:r>
                <w:rPr>
                  <w:b/>
                  <w:sz w:val="18"/>
                  <w:szCs w:val="18"/>
                </w:rPr>
                <w:t>A1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02310F">
                <w:rPr>
                  <w:b/>
                  <w:sz w:val="18"/>
                  <w:szCs w:val="18"/>
                </w:rPr>
                <w:t>T1</w:t>
              </w:r>
              <w:r w:rsidRPr="00A41727">
                <w:rPr>
                  <w:b/>
                  <w:sz w:val="18"/>
                  <w:szCs w:val="18"/>
                </w:rPr>
                <w:t>-VX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A41727">
                <w:rPr>
                  <w:b/>
                  <w:sz w:val="18"/>
                  <w:szCs w:val="18"/>
                </w:rPr>
                <w:t>L</w:t>
              </w:r>
              <w:r>
                <w:rPr>
                  <w:b/>
                  <w:sz w:val="18"/>
                  <w:szCs w:val="18"/>
                </w:rPr>
                <w:t>X-</w:t>
              </w:r>
            </w:ins>
            <w:ins w:id="59" w:author="Stephanie Siler" w:date="2018-05-15T13:59:00Z">
              <w:r>
                <w:rPr>
                  <w:b/>
                  <w:sz w:val="18"/>
                  <w:szCs w:val="18"/>
                </w:rPr>
                <w:t>modifier</w:t>
              </w:r>
            </w:ins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0" w:author="Stephanie Siler" w:date="2018-05-15T13:57:00Z">
              <w:tcPr>
                <w:tcW w:w="1620" w:type="dxa"/>
                <w:tcBorders>
                  <w:top w:val="single" w:sz="12" w:space="0" w:color="auto"/>
                  <w:bottom w:val="single" w:sz="4" w:space="0" w:color="auto"/>
                </w:tcBorders>
              </w:tcPr>
            </w:tcPrChange>
          </w:tcPr>
          <w:p w14:paraId="2019A846" w14:textId="1E138BCA" w:rsidR="000C28DF" w:rsidRPr="008063B6" w:rsidRDefault="008063B6" w:rsidP="00567220">
            <w:pPr>
              <w:rPr>
                <w:ins w:id="61" w:author="Stephanie Siler" w:date="2018-05-15T13:54:00Z"/>
                <w:sz w:val="16"/>
                <w:szCs w:val="16"/>
                <w:rPrChange w:id="62" w:author="Stephanie Siler" w:date="2018-05-15T13:57:00Z">
                  <w:rPr>
                    <w:ins w:id="63" w:author="Stephanie Siler" w:date="2018-05-15T13:54:00Z"/>
                    <w:sz w:val="16"/>
                    <w:szCs w:val="16"/>
                    <w:highlight w:val="green"/>
                  </w:rPr>
                </w:rPrChange>
              </w:rPr>
            </w:pPr>
            <w:ins w:id="64" w:author="Stephanie Siler" w:date="2018-05-15T13:57:00Z">
              <w:r w:rsidRPr="008063B6">
                <w:rPr>
                  <w:sz w:val="16"/>
                  <w:szCs w:val="16"/>
                  <w:rPrChange w:id="65" w:author="Stephanie Siler" w:date="2018-05-15T13:57:00Z">
                    <w:rPr>
                      <w:sz w:val="16"/>
                      <w:szCs w:val="16"/>
                      <w:highlight w:val="green"/>
                    </w:rPr>
                  </w:rPrChange>
                </w:rPr>
                <w:t>water</w:t>
              </w:r>
            </w:ins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" w:author="Stephanie Siler" w:date="2018-05-15T13:57:00Z">
              <w:tcPr>
                <w:tcW w:w="1260" w:type="dxa"/>
                <w:tcBorders>
                  <w:top w:val="single" w:sz="12" w:space="0" w:color="auto"/>
                  <w:bottom w:val="single" w:sz="4" w:space="0" w:color="auto"/>
                </w:tcBorders>
              </w:tcPr>
            </w:tcPrChange>
          </w:tcPr>
          <w:p w14:paraId="135937A2" w14:textId="4817449E" w:rsidR="000C28DF" w:rsidRPr="008063B6" w:rsidRDefault="008063B6" w:rsidP="00AD43BB">
            <w:pPr>
              <w:rPr>
                <w:ins w:id="67" w:author="Stephanie Siler" w:date="2018-05-15T13:54:00Z"/>
                <w:sz w:val="16"/>
                <w:szCs w:val="16"/>
                <w:rPrChange w:id="68" w:author="Stephanie Siler" w:date="2018-05-15T13:57:00Z">
                  <w:rPr>
                    <w:ins w:id="69" w:author="Stephanie Siler" w:date="2018-05-15T13:54:00Z"/>
                    <w:sz w:val="16"/>
                    <w:szCs w:val="16"/>
                    <w:highlight w:val="green"/>
                  </w:rPr>
                </w:rPrChange>
              </w:rPr>
            </w:pPr>
            <w:ins w:id="70" w:author="Stephanie Siler" w:date="2018-05-15T13:57:00Z">
              <w:r>
                <w:rPr>
                  <w:sz w:val="16"/>
                  <w:szCs w:val="16"/>
                </w:rPr>
                <w:t>crystal</w:t>
              </w:r>
            </w:ins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" w:author="Stephanie Siler" w:date="2018-05-15T13:57:00Z">
              <w:tcPr>
                <w:tcW w:w="1350" w:type="dxa"/>
                <w:tcBorders>
                  <w:top w:val="single" w:sz="12" w:space="0" w:color="auto"/>
                  <w:bottom w:val="single" w:sz="4" w:space="0" w:color="auto"/>
                </w:tcBorders>
              </w:tcPr>
            </w:tcPrChange>
          </w:tcPr>
          <w:p w14:paraId="60B81026" w14:textId="795E0B98" w:rsidR="000C28DF" w:rsidRPr="008063B6" w:rsidRDefault="00116D7F" w:rsidP="00567220">
            <w:pPr>
              <w:rPr>
                <w:ins w:id="72" w:author="Stephanie Siler" w:date="2018-05-15T13:54:00Z"/>
                <w:sz w:val="16"/>
                <w:szCs w:val="16"/>
                <w:rPrChange w:id="73" w:author="Stephanie Siler" w:date="2018-05-15T13:57:00Z">
                  <w:rPr>
                    <w:ins w:id="74" w:author="Stephanie Siler" w:date="2018-05-15T13:54:00Z"/>
                    <w:sz w:val="16"/>
                    <w:szCs w:val="16"/>
                    <w:highlight w:val="green"/>
                  </w:rPr>
                </w:rPrChange>
              </w:rPr>
            </w:pPr>
            <w:ins w:id="75" w:author="Stephanie Siler" w:date="2018-05-15T13:59:00Z">
              <w:r>
                <w:rPr>
                  <w:sz w:val="16"/>
                  <w:szCs w:val="16"/>
                </w:rPr>
                <w:t>C</w:t>
              </w:r>
              <w:r w:rsidR="00A559C9">
                <w:rPr>
                  <w:sz w:val="16"/>
                  <w:szCs w:val="16"/>
                </w:rPr>
                <w:t>rystal</w:t>
              </w:r>
            </w:ins>
            <w:ins w:id="76" w:author="Stephanie Siler" w:date="2018-05-15T14:18:00Z">
              <w:r>
                <w:rPr>
                  <w:sz w:val="16"/>
                  <w:szCs w:val="16"/>
                </w:rPr>
                <w:t xml:space="preserve"> on the string</w:t>
              </w:r>
            </w:ins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" w:author="Stephanie Siler" w:date="2018-05-15T13:57:00Z">
              <w:tcPr>
                <w:tcW w:w="1530" w:type="dxa"/>
                <w:tcBorders>
                  <w:top w:val="single" w:sz="12" w:space="0" w:color="auto"/>
                  <w:bottom w:val="single" w:sz="4" w:space="0" w:color="auto"/>
                </w:tcBorders>
              </w:tcPr>
            </w:tcPrChange>
          </w:tcPr>
          <w:p w14:paraId="10507AE4" w14:textId="5B990005" w:rsidR="000C28DF" w:rsidRPr="008063B6" w:rsidRDefault="00A559C9" w:rsidP="00567220">
            <w:pPr>
              <w:rPr>
                <w:ins w:id="78" w:author="Stephanie Siler" w:date="2018-05-15T13:54:00Z"/>
                <w:sz w:val="16"/>
                <w:szCs w:val="16"/>
                <w:rPrChange w:id="79" w:author="Stephanie Siler" w:date="2018-05-15T13:57:00Z">
                  <w:rPr>
                    <w:ins w:id="80" w:author="Stephanie Siler" w:date="2018-05-15T13:54:00Z"/>
                    <w:sz w:val="16"/>
                    <w:szCs w:val="16"/>
                    <w:highlight w:val="yellow"/>
                  </w:rPr>
                </w:rPrChange>
              </w:rPr>
            </w:pPr>
            <w:ins w:id="81" w:author="Stephanie Siler" w:date="2018-05-15T14:00:00Z">
              <w:r>
                <w:rPr>
                  <w:sz w:val="16"/>
                  <w:szCs w:val="16"/>
                </w:rPr>
                <w:t>(n/a)</w:t>
              </w:r>
            </w:ins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tcPrChange w:id="82" w:author="Stephanie Siler" w:date="2018-05-15T13:57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7A8744AE" w14:textId="77777777" w:rsidR="000C28DF" w:rsidRPr="008063B6" w:rsidRDefault="000C28DF" w:rsidP="007D3924">
            <w:pPr>
              <w:rPr>
                <w:ins w:id="83" w:author="Stephanie Siler" w:date="2018-05-15T13:54:00Z"/>
                <w:sz w:val="18"/>
                <w:szCs w:val="18"/>
                <w:rPrChange w:id="84" w:author="Stephanie Siler" w:date="2018-05-15T13:57:00Z">
                  <w:rPr>
                    <w:ins w:id="85" w:author="Stephanie Siler" w:date="2018-05-15T13:54:00Z"/>
                    <w:sz w:val="18"/>
                    <w:szCs w:val="18"/>
                  </w:rPr>
                </w:rPrChange>
              </w:rPr>
            </w:pPr>
          </w:p>
        </w:tc>
      </w:tr>
      <w:tr w:rsidR="00794C24" w14:paraId="4E3CBED8" w14:textId="77777777" w:rsidTr="00CC6C78">
        <w:tc>
          <w:tcPr>
            <w:tcW w:w="1548" w:type="dxa"/>
            <w:tcBorders>
              <w:top w:val="single" w:sz="12" w:space="0" w:color="auto"/>
              <w:bottom w:val="single" w:sz="4" w:space="0" w:color="auto"/>
            </w:tcBorders>
          </w:tcPr>
          <w:p w14:paraId="3D768195" w14:textId="77777777" w:rsidR="00794C24" w:rsidRPr="00B64815" w:rsidRDefault="00794C24" w:rsidP="00BE47E4">
            <w:pPr>
              <w:rPr>
                <w:sz w:val="18"/>
                <w:szCs w:val="18"/>
              </w:rPr>
            </w:pPr>
            <w:r w:rsidRPr="00B64815">
              <w:rPr>
                <w:sz w:val="18"/>
                <w:szCs w:val="18"/>
              </w:rPr>
              <w:t>A2 = Heat &amp; Temperature</w:t>
            </w:r>
          </w:p>
          <w:p w14:paraId="065615E9" w14:textId="77777777" w:rsidR="00190EE2" w:rsidRDefault="00190EE2" w:rsidP="00BE47E4">
            <w:pPr>
              <w:rPr>
                <w:sz w:val="18"/>
                <w:szCs w:val="18"/>
              </w:rPr>
            </w:pPr>
            <w:r w:rsidRPr="00B64815">
              <w:rPr>
                <w:sz w:val="18"/>
                <w:szCs w:val="18"/>
              </w:rPr>
              <w:t>REPLACEMENT FOR BODY TEMP?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</w:tcPr>
          <w:p w14:paraId="2F934AE3" w14:textId="77777777" w:rsidR="00794C24" w:rsidRDefault="00794C24" w:rsidP="00567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  <w:r w:rsidR="008062B1">
              <w:rPr>
                <w:sz w:val="18"/>
                <w:szCs w:val="18"/>
              </w:rPr>
              <w:t xml:space="preserve"> of a Gas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4" w:space="0" w:color="auto"/>
            </w:tcBorders>
          </w:tcPr>
          <w:p w14:paraId="40ACA5A1" w14:textId="77777777" w:rsidR="00794C24" w:rsidRDefault="00ED23D6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Temperature of </w:t>
            </w:r>
            <w:r w:rsidR="00C75CE4">
              <w:rPr>
                <w:sz w:val="18"/>
                <w:szCs w:val="18"/>
              </w:rPr>
              <w:t>gas</w:t>
            </w:r>
            <w:r>
              <w:rPr>
                <w:sz w:val="18"/>
                <w:szCs w:val="18"/>
              </w:rPr>
              <w:t xml:space="preserve"> in a balloon</w:t>
            </w:r>
          </w:p>
          <w:p w14:paraId="3A5AF00C" w14:textId="77777777" w:rsidR="00ED23D6" w:rsidRDefault="00ED23D6" w:rsidP="008C3B39">
            <w:pPr>
              <w:rPr>
                <w:sz w:val="18"/>
                <w:szCs w:val="18"/>
              </w:rPr>
            </w:pPr>
          </w:p>
          <w:p w14:paraId="4DB7DF0A" w14:textId="77777777" w:rsidR="00ED23D6" w:rsidRDefault="00C75CE4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</w:t>
            </w:r>
            <w:r w:rsidR="00ED23D6">
              <w:rPr>
                <w:sz w:val="18"/>
                <w:szCs w:val="18"/>
              </w:rPr>
              <w:t xml:space="preserve"> temperature within balloon after 30 minutes</w:t>
            </w:r>
          </w:p>
          <w:p w14:paraId="21F464F1" w14:textId="77777777" w:rsidR="00ED23D6" w:rsidRDefault="00ED23D6" w:rsidP="008C3B39">
            <w:pPr>
              <w:rPr>
                <w:sz w:val="18"/>
                <w:szCs w:val="18"/>
              </w:rPr>
            </w:pPr>
          </w:p>
          <w:p w14:paraId="7427E18F" w14:textId="77777777" w:rsidR="00ED23D6" w:rsidRDefault="00C75CE4" w:rsidP="008C3B39">
            <w:pPr>
              <w:rPr>
                <w:ins w:id="86" w:author="Stephanie Siler" w:date="2018-05-15T14:46:00Z"/>
                <w:sz w:val="18"/>
                <w:szCs w:val="18"/>
              </w:rPr>
            </w:pPr>
            <w:r>
              <w:rPr>
                <w:sz w:val="18"/>
                <w:szCs w:val="18"/>
              </w:rPr>
              <w:t>Gas</w:t>
            </w:r>
            <w:r w:rsidR="00ED23D6">
              <w:rPr>
                <w:sz w:val="18"/>
                <w:szCs w:val="18"/>
              </w:rPr>
              <w:t xml:space="preserve"> temperature</w:t>
            </w:r>
          </w:p>
          <w:p w14:paraId="16948613" w14:textId="77777777" w:rsidR="00FF2736" w:rsidRDefault="00FF2736" w:rsidP="008C3B39">
            <w:pPr>
              <w:rPr>
                <w:ins w:id="87" w:author="Stephanie Siler" w:date="2018-05-15T14:46:00Z"/>
                <w:sz w:val="18"/>
                <w:szCs w:val="18"/>
              </w:rPr>
            </w:pPr>
          </w:p>
          <w:p w14:paraId="37D13104" w14:textId="41442A7F" w:rsidR="00FF2736" w:rsidRDefault="00FF2736" w:rsidP="008C3B39">
            <w:pPr>
              <w:rPr>
                <w:sz w:val="18"/>
                <w:szCs w:val="18"/>
              </w:rPr>
            </w:pPr>
            <w:ins w:id="88" w:author="Stephanie Siler" w:date="2018-05-15T14:46:00Z">
              <w:r>
                <w:rPr>
                  <w:b/>
                  <w:sz w:val="18"/>
                  <w:szCs w:val="18"/>
                </w:rPr>
                <w:t>DV-A2</w:t>
              </w:r>
              <w:r w:rsidRPr="00AF69AE">
                <w:rPr>
                  <w:b/>
                  <w:sz w:val="18"/>
                  <w:szCs w:val="18"/>
                </w:rPr>
                <w:t>-T1</w:t>
              </w:r>
              <w:r>
                <w:rPr>
                  <w:b/>
                  <w:sz w:val="18"/>
                  <w:szCs w:val="18"/>
                </w:rPr>
                <w:t>-predict</w:t>
              </w:r>
              <w:r>
                <w:rPr>
                  <w:sz w:val="18"/>
                  <w:szCs w:val="18"/>
                </w:rPr>
                <w:t>:</w:t>
              </w:r>
            </w:ins>
            <w:ins w:id="89" w:author="Stephanie Siler" w:date="2018-05-15T14:54:00Z">
              <w:r>
                <w:rPr>
                  <w:sz w:val="18"/>
                  <w:szCs w:val="18"/>
                </w:rPr>
                <w:t xml:space="preserve"> </w:t>
              </w:r>
            </w:ins>
            <w:ins w:id="90" w:author="Stephanie Siler" w:date="2018-05-15T14:55:00Z">
              <w:r>
                <w:rPr>
                  <w:sz w:val="18"/>
                  <w:szCs w:val="18"/>
                </w:rPr>
                <w:t>a higher gas temperature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6F523A85" w14:textId="77777777" w:rsidR="00794C24" w:rsidRPr="00B7098F" w:rsidRDefault="00794C24" w:rsidP="00567220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Color of the balloon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409BF8E0" w14:textId="77777777" w:rsidR="00794C24" w:rsidRPr="00B72B13" w:rsidRDefault="00C928FE" w:rsidP="00AD43BB">
            <w:pPr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green"/>
              </w:rPr>
              <w:t xml:space="preserve">Amount of </w:t>
            </w:r>
            <w:r w:rsidR="00D21299" w:rsidRPr="00D21299">
              <w:rPr>
                <w:sz w:val="16"/>
                <w:szCs w:val="16"/>
                <w:highlight w:val="green"/>
              </w:rPr>
              <w:t>Sunlight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</w:tcPr>
          <w:p w14:paraId="3AA78D41" w14:textId="477DA4E4" w:rsidR="00794C24" w:rsidRDefault="00C928FE" w:rsidP="00567220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Material of balloon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</w:tcPr>
          <w:p w14:paraId="48E2D553" w14:textId="77777777" w:rsidR="00794C24" w:rsidRPr="00B7098F" w:rsidRDefault="000F79A6" w:rsidP="00567220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yellow"/>
              </w:rPr>
              <w:t>Type of chair (balloon tied to)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14:paraId="411E9B68" w14:textId="08CEEAB7" w:rsidR="00794C24" w:rsidRPr="00D57571" w:rsidRDefault="00C928FE" w:rsidP="007D3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 will </w:t>
            </w:r>
            <w:r w:rsidR="00BD07F6">
              <w:rPr>
                <w:sz w:val="18"/>
                <w:szCs w:val="18"/>
              </w:rPr>
              <w:t>pump</w:t>
            </w:r>
            <w:r w:rsidR="003D1351">
              <w:rPr>
                <w:sz w:val="18"/>
                <w:szCs w:val="18"/>
              </w:rPr>
              <w:t xml:space="preserve"> </w:t>
            </w:r>
            <w:r w:rsidR="00B94512">
              <w:rPr>
                <w:sz w:val="18"/>
                <w:szCs w:val="18"/>
              </w:rPr>
              <w:t xml:space="preserve">5 grams of </w:t>
            </w:r>
            <w:r w:rsidR="00BD07F6">
              <w:rPr>
                <w:sz w:val="18"/>
                <w:szCs w:val="18"/>
              </w:rPr>
              <w:t>H</w:t>
            </w:r>
            <w:r w:rsidR="003D1351">
              <w:rPr>
                <w:sz w:val="18"/>
                <w:szCs w:val="18"/>
              </w:rPr>
              <w:t>elium</w:t>
            </w:r>
            <w:r w:rsidR="00BD07F6">
              <w:rPr>
                <w:sz w:val="18"/>
                <w:szCs w:val="18"/>
              </w:rPr>
              <w:t xml:space="preserve"> into</w:t>
            </w:r>
            <w:r w:rsidR="00A0282E">
              <w:rPr>
                <w:sz w:val="18"/>
                <w:szCs w:val="18"/>
              </w:rPr>
              <w:t xml:space="preserve"> a balloon. </w:t>
            </w:r>
            <w:r w:rsidR="00AF43A5">
              <w:rPr>
                <w:sz w:val="18"/>
                <w:szCs w:val="18"/>
              </w:rPr>
              <w:t xml:space="preserve">The air in the balloon is 60 degrees Fahrenheit. </w:t>
            </w:r>
            <w:r w:rsidR="00A0282E">
              <w:rPr>
                <w:sz w:val="18"/>
                <w:szCs w:val="18"/>
              </w:rPr>
              <w:t>Then we will place the balloon outside for 30 minutes.</w:t>
            </w:r>
            <w:r w:rsidR="00AF43A5">
              <w:rPr>
                <w:sz w:val="18"/>
                <w:szCs w:val="18"/>
              </w:rPr>
              <w:t xml:space="preserve"> The temperature of the outside air is 80 degrees Fahrenheit.</w:t>
            </w:r>
          </w:p>
        </w:tc>
      </w:tr>
      <w:tr w:rsidR="0081686E" w14:paraId="07FABC01" w14:textId="77777777" w:rsidTr="00FF2736">
        <w:tblPrEx>
          <w:tblW w:w="12978" w:type="dxa"/>
          <w:tblLayout w:type="fixed"/>
          <w:tblPrExChange w:id="91" w:author="Stephanie Siler" w:date="2018-05-15T14:44:00Z">
            <w:tblPrEx>
              <w:tblW w:w="12978" w:type="dxa"/>
              <w:tblLayout w:type="fixed"/>
            </w:tblPrEx>
          </w:tblPrExChange>
        </w:tblPrEx>
        <w:tc>
          <w:tcPr>
            <w:tcW w:w="5688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92" w:author="Stephanie Siler" w:date="2018-05-15T14:44:00Z">
              <w:tcPr>
                <w:tcW w:w="568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724B0D" w14:textId="77777777" w:rsidR="0081686E" w:rsidRPr="0002310F" w:rsidRDefault="0081686E" w:rsidP="0081686E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</w:t>
            </w:r>
            <w:r w:rsidRPr="0002310F">
              <w:rPr>
                <w:b/>
                <w:sz w:val="18"/>
                <w:szCs w:val="18"/>
              </w:rPr>
              <w:t xml:space="preserve"> –T1-VX-L1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PrChange w:id="93" w:author="Stephanie Siler" w:date="2018-05-15T14:44:00Z">
              <w:tcPr>
                <w:tcW w:w="162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B5D863" w14:textId="77777777" w:rsidR="0081686E" w:rsidRPr="00DD5EAA" w:rsidRDefault="006B538F" w:rsidP="0081686E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Lighter (light gray)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PrChange w:id="94" w:author="Stephanie Siler" w:date="2018-05-15T14:44:00Z"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B1D50" w14:textId="77777777" w:rsidR="0081686E" w:rsidRPr="0081686E" w:rsidRDefault="0081686E" w:rsidP="0081686E">
            <w:pPr>
              <w:rPr>
                <w:sz w:val="16"/>
                <w:szCs w:val="16"/>
              </w:rPr>
            </w:pPr>
            <w:r w:rsidRPr="0081686E">
              <w:rPr>
                <w:sz w:val="16"/>
                <w:szCs w:val="16"/>
              </w:rPr>
              <w:t>Full sun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tcPrChange w:id="95" w:author="Stephanie Siler" w:date="2018-05-15T14:44:00Z">
              <w:tcPr>
                <w:tcW w:w="135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E06D9E" w14:textId="77777777" w:rsidR="0081686E" w:rsidRPr="0081686E" w:rsidRDefault="006B538F" w:rsidP="008168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latex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PrChange w:id="96" w:author="Stephanie Siler" w:date="2018-05-15T14:44:00Z"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D9FB13" w14:textId="77777777" w:rsidR="0081686E" w:rsidRPr="00B7098F" w:rsidRDefault="0061329A" w:rsidP="0081686E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Wooden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PrChange w:id="97" w:author="Stephanie Siler" w:date="2018-05-15T14:44:00Z">
              <w:tcPr>
                <w:tcW w:w="1530" w:type="dxa"/>
                <w:vMerge/>
              </w:tcPr>
            </w:tcPrChange>
          </w:tcPr>
          <w:p w14:paraId="5881D5FA" w14:textId="77777777" w:rsidR="0081686E" w:rsidRPr="00D57571" w:rsidRDefault="0081686E" w:rsidP="0081686E">
            <w:pPr>
              <w:rPr>
                <w:sz w:val="18"/>
                <w:szCs w:val="18"/>
              </w:rPr>
            </w:pPr>
          </w:p>
        </w:tc>
      </w:tr>
      <w:tr w:rsidR="0081686E" w14:paraId="2F2908D3" w14:textId="77777777" w:rsidTr="00025CEB">
        <w:tc>
          <w:tcPr>
            <w:tcW w:w="5688" w:type="dxa"/>
            <w:gridSpan w:val="3"/>
            <w:tcBorders>
              <w:top w:val="single" w:sz="4" w:space="0" w:color="auto"/>
            </w:tcBorders>
          </w:tcPr>
          <w:p w14:paraId="390B2038" w14:textId="77777777" w:rsidR="0081686E" w:rsidRPr="0002310F" w:rsidRDefault="0081686E" w:rsidP="0081686E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</w:t>
            </w:r>
            <w:r w:rsidRPr="0002310F">
              <w:rPr>
                <w:b/>
                <w:sz w:val="18"/>
                <w:szCs w:val="18"/>
              </w:rPr>
              <w:t xml:space="preserve"> –T1-VX-L2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ADFE479" w14:textId="77777777" w:rsidR="0081686E" w:rsidRPr="00DD5EAA" w:rsidRDefault="006B538F" w:rsidP="0081686E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Darker (black)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4CF7E1" w14:textId="77777777" w:rsidR="0081686E" w:rsidRPr="007870AF" w:rsidRDefault="0081686E" w:rsidP="0081686E">
            <w:pPr>
              <w:rPr>
                <w:sz w:val="16"/>
                <w:szCs w:val="16"/>
              </w:rPr>
            </w:pPr>
            <w:r w:rsidRPr="007870AF">
              <w:rPr>
                <w:sz w:val="16"/>
                <w:szCs w:val="16"/>
              </w:rPr>
              <w:t>shade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5CE71BD" w14:textId="77777777" w:rsidR="0081686E" w:rsidRPr="007870AF" w:rsidRDefault="007870AF" w:rsidP="0081686E">
            <w:pPr>
              <w:rPr>
                <w:sz w:val="16"/>
                <w:szCs w:val="16"/>
              </w:rPr>
            </w:pPr>
            <w:r w:rsidRPr="007870AF">
              <w:rPr>
                <w:sz w:val="16"/>
                <w:szCs w:val="16"/>
              </w:rPr>
              <w:t>Foil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BEE5B5F" w14:textId="77777777" w:rsidR="0081686E" w:rsidRPr="00B7098F" w:rsidRDefault="0061329A" w:rsidP="0081686E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Canvas</w:t>
            </w:r>
          </w:p>
        </w:tc>
        <w:tc>
          <w:tcPr>
            <w:tcW w:w="1530" w:type="dxa"/>
            <w:vMerge/>
          </w:tcPr>
          <w:p w14:paraId="5233FACA" w14:textId="77777777" w:rsidR="0081686E" w:rsidRPr="00D57571" w:rsidRDefault="0081686E" w:rsidP="0081686E">
            <w:pPr>
              <w:rPr>
                <w:sz w:val="18"/>
                <w:szCs w:val="18"/>
              </w:rPr>
            </w:pPr>
          </w:p>
        </w:tc>
      </w:tr>
      <w:tr w:rsidR="00FF2736" w14:paraId="269F776B" w14:textId="77777777" w:rsidTr="00FF2736">
        <w:tblPrEx>
          <w:tblW w:w="12978" w:type="dxa"/>
          <w:tblLayout w:type="fixed"/>
          <w:tblPrExChange w:id="98" w:author="Stephanie Siler" w:date="2018-05-15T14:44:00Z">
            <w:tblPrEx>
              <w:tblW w:w="12978" w:type="dxa"/>
              <w:tblLayout w:type="fixed"/>
            </w:tblPrEx>
          </w:tblPrExChange>
        </w:tblPrEx>
        <w:trPr>
          <w:ins w:id="99" w:author="Stephanie Siler" w:date="2018-05-15T14:43:00Z"/>
        </w:trPr>
        <w:tc>
          <w:tcPr>
            <w:tcW w:w="1548" w:type="dxa"/>
            <w:tcBorders>
              <w:top w:val="single" w:sz="4" w:space="0" w:color="auto"/>
              <w:bottom w:val="single" w:sz="12" w:space="0" w:color="auto"/>
            </w:tcBorders>
            <w:tcPrChange w:id="100" w:author="Stephanie Siler" w:date="2018-05-15T14:44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3E7E085F" w14:textId="77777777" w:rsidR="00FF2736" w:rsidRDefault="00FF2736" w:rsidP="00FF2736">
            <w:pPr>
              <w:rPr>
                <w:ins w:id="101" w:author="Stephanie Siler" w:date="2018-05-15T14:43:00Z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  <w:tcPrChange w:id="102" w:author="Stephanie Siler" w:date="2018-05-15T14:44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0413EAB9" w14:textId="77777777" w:rsidR="00FF2736" w:rsidRDefault="00FF2736" w:rsidP="00FF2736">
            <w:pPr>
              <w:rPr>
                <w:ins w:id="103" w:author="Stephanie Siler" w:date="2018-05-15T14:43:00Z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  <w:tcPrChange w:id="104" w:author="Stephanie Siler" w:date="2018-05-15T14:44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0B207641" w14:textId="537C1C39" w:rsidR="00FF2736" w:rsidRDefault="00FF2736" w:rsidP="00FF2736">
            <w:pPr>
              <w:jc w:val="right"/>
              <w:rPr>
                <w:ins w:id="105" w:author="Stephanie Siler" w:date="2018-05-15T14:43:00Z"/>
                <w:sz w:val="18"/>
                <w:szCs w:val="18"/>
              </w:rPr>
              <w:pPrChange w:id="106" w:author="Stephanie Siler" w:date="2018-05-15T14:44:00Z">
                <w:pPr/>
              </w:pPrChange>
            </w:pPr>
            <w:ins w:id="107" w:author="Stephanie Siler" w:date="2018-05-15T14:44:00Z">
              <w:r>
                <w:rPr>
                  <w:b/>
                  <w:sz w:val="18"/>
                  <w:szCs w:val="18"/>
                </w:rPr>
                <w:t>A2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02310F">
                <w:rPr>
                  <w:b/>
                  <w:sz w:val="18"/>
                  <w:szCs w:val="18"/>
                </w:rPr>
                <w:t>T1</w:t>
              </w:r>
              <w:r w:rsidRPr="00A41727">
                <w:rPr>
                  <w:b/>
                  <w:sz w:val="18"/>
                  <w:szCs w:val="18"/>
                </w:rPr>
                <w:t>-VX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A41727">
                <w:rPr>
                  <w:b/>
                  <w:sz w:val="18"/>
                  <w:szCs w:val="18"/>
                </w:rPr>
                <w:t>L</w:t>
              </w:r>
              <w:r>
                <w:rPr>
                  <w:b/>
                  <w:sz w:val="18"/>
                  <w:szCs w:val="18"/>
                </w:rPr>
                <w:t>X-modifier</w:t>
              </w:r>
            </w:ins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tcPrChange w:id="108" w:author="Stephanie Siler" w:date="2018-05-15T14:44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7765542E" w14:textId="023192EC" w:rsidR="00FF2736" w:rsidRPr="00FF2736" w:rsidRDefault="00FF2736" w:rsidP="00FF2736">
            <w:pPr>
              <w:rPr>
                <w:ins w:id="109" w:author="Stephanie Siler" w:date="2018-05-15T14:43:00Z"/>
                <w:sz w:val="16"/>
                <w:szCs w:val="16"/>
                <w:rPrChange w:id="110" w:author="Stephanie Siler" w:date="2018-05-15T14:45:00Z">
                  <w:rPr>
                    <w:ins w:id="111" w:author="Stephanie Siler" w:date="2018-05-15T14:43:00Z"/>
                    <w:sz w:val="16"/>
                    <w:szCs w:val="16"/>
                    <w:highlight w:val="green"/>
                  </w:rPr>
                </w:rPrChange>
              </w:rPr>
            </w:pPr>
            <w:ins w:id="112" w:author="Stephanie Siler" w:date="2018-05-15T14:45:00Z">
              <w:r w:rsidRPr="00FF2736">
                <w:rPr>
                  <w:sz w:val="16"/>
                  <w:szCs w:val="16"/>
                  <w:rPrChange w:id="113" w:author="Stephanie Siler" w:date="2018-05-15T14:45:00Z">
                    <w:rPr>
                      <w:sz w:val="16"/>
                      <w:szCs w:val="16"/>
                      <w:highlight w:val="green"/>
                    </w:rPr>
                  </w:rPrChange>
                </w:rPr>
                <w:t>balloon</w:t>
              </w:r>
            </w:ins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tcPrChange w:id="114" w:author="Stephanie Siler" w:date="2018-05-15T14:44:00Z">
              <w:tcPr>
                <w:tcW w:w="1260" w:type="dxa"/>
                <w:tcBorders>
                  <w:top w:val="single" w:sz="12" w:space="0" w:color="auto"/>
                </w:tcBorders>
              </w:tcPr>
            </w:tcPrChange>
          </w:tcPr>
          <w:p w14:paraId="055B6E3D" w14:textId="5E0AE064" w:rsidR="00FF2736" w:rsidRPr="00FF2736" w:rsidRDefault="00FF2736" w:rsidP="00FF2736">
            <w:pPr>
              <w:rPr>
                <w:ins w:id="115" w:author="Stephanie Siler" w:date="2018-05-15T14:43:00Z"/>
                <w:sz w:val="16"/>
                <w:szCs w:val="16"/>
                <w:rPrChange w:id="116" w:author="Stephanie Siler" w:date="2018-05-15T14:45:00Z">
                  <w:rPr>
                    <w:ins w:id="117" w:author="Stephanie Siler" w:date="2018-05-15T14:43:00Z"/>
                    <w:sz w:val="16"/>
                    <w:szCs w:val="16"/>
                    <w:highlight w:val="cyan"/>
                  </w:rPr>
                </w:rPrChange>
              </w:rPr>
            </w:pPr>
            <w:ins w:id="118" w:author="Stephanie Siler" w:date="2018-05-15T14:53:00Z">
              <w:r>
                <w:rPr>
                  <w:sz w:val="16"/>
                  <w:szCs w:val="16"/>
                </w:rPr>
                <w:t>(n/a)</w:t>
              </w:r>
            </w:ins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  <w:tcPrChange w:id="119" w:author="Stephanie Siler" w:date="2018-05-15T14:44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1FA0C1A6" w14:textId="3741A937" w:rsidR="00FF2736" w:rsidRPr="00FF2736" w:rsidRDefault="00FF2736" w:rsidP="00FF2736">
            <w:pPr>
              <w:rPr>
                <w:ins w:id="120" w:author="Stephanie Siler" w:date="2018-05-15T14:43:00Z"/>
                <w:sz w:val="16"/>
                <w:szCs w:val="16"/>
                <w:rPrChange w:id="121" w:author="Stephanie Siler" w:date="2018-05-15T14:45:00Z">
                  <w:rPr>
                    <w:ins w:id="122" w:author="Stephanie Siler" w:date="2018-05-15T14:43:00Z"/>
                    <w:sz w:val="16"/>
                    <w:szCs w:val="16"/>
                    <w:highlight w:val="green"/>
                  </w:rPr>
                </w:rPrChange>
              </w:rPr>
            </w:pPr>
            <w:ins w:id="123" w:author="Stephanie Siler" w:date="2018-05-15T14:53:00Z">
              <w:r>
                <w:rPr>
                  <w:sz w:val="16"/>
                  <w:szCs w:val="16"/>
                </w:rPr>
                <w:t>balloon</w:t>
              </w:r>
            </w:ins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tcPrChange w:id="124" w:author="Stephanie Siler" w:date="2018-05-15T14:44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7531CC93" w14:textId="584076FB" w:rsidR="00FF2736" w:rsidRPr="00FF2736" w:rsidRDefault="00FF2736" w:rsidP="00FF2736">
            <w:pPr>
              <w:rPr>
                <w:ins w:id="125" w:author="Stephanie Siler" w:date="2018-05-15T14:43:00Z"/>
                <w:sz w:val="16"/>
                <w:szCs w:val="16"/>
                <w:rPrChange w:id="126" w:author="Stephanie Siler" w:date="2018-05-15T14:45:00Z">
                  <w:rPr>
                    <w:ins w:id="127" w:author="Stephanie Siler" w:date="2018-05-15T14:43:00Z"/>
                    <w:sz w:val="16"/>
                    <w:szCs w:val="16"/>
                    <w:highlight w:val="green"/>
                  </w:rPr>
                </w:rPrChange>
              </w:rPr>
            </w:pPr>
            <w:ins w:id="128" w:author="Stephanie Siler" w:date="2018-05-15T14:53:00Z">
              <w:r>
                <w:rPr>
                  <w:sz w:val="16"/>
                  <w:szCs w:val="16"/>
                </w:rPr>
                <w:t>chair</w:t>
              </w:r>
            </w:ins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tcPrChange w:id="129" w:author="Stephanie Siler" w:date="2018-05-15T14:44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12822A5A" w14:textId="77777777" w:rsidR="00FF2736" w:rsidRPr="00FF2736" w:rsidRDefault="00FF2736" w:rsidP="00FF2736">
            <w:pPr>
              <w:rPr>
                <w:ins w:id="130" w:author="Stephanie Siler" w:date="2018-05-15T14:43:00Z"/>
                <w:sz w:val="18"/>
                <w:szCs w:val="18"/>
                <w:rPrChange w:id="131" w:author="Stephanie Siler" w:date="2018-05-15T14:45:00Z">
                  <w:rPr>
                    <w:ins w:id="132" w:author="Stephanie Siler" w:date="2018-05-15T14:43:00Z"/>
                    <w:sz w:val="18"/>
                    <w:szCs w:val="18"/>
                  </w:rPr>
                </w:rPrChange>
              </w:rPr>
            </w:pPr>
          </w:p>
        </w:tc>
      </w:tr>
      <w:tr w:rsidR="00FF2736" w14:paraId="0C286EC4" w14:textId="77777777" w:rsidTr="00FF2736">
        <w:tblPrEx>
          <w:tblW w:w="12978" w:type="dxa"/>
          <w:tblLayout w:type="fixed"/>
          <w:tblPrExChange w:id="133" w:author="Stephanie Siler" w:date="2018-05-15T14:44:00Z">
            <w:tblPrEx>
              <w:tblW w:w="12978" w:type="dxa"/>
              <w:tblLayout w:type="fixed"/>
            </w:tblPrEx>
          </w:tblPrExChange>
        </w:tblPrEx>
        <w:tc>
          <w:tcPr>
            <w:tcW w:w="1548" w:type="dxa"/>
            <w:tcBorders>
              <w:top w:val="single" w:sz="12" w:space="0" w:color="auto"/>
            </w:tcBorders>
            <w:tcPrChange w:id="134" w:author="Stephanie Siler" w:date="2018-05-15T14:44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544460A4" w14:textId="77777777" w:rsidR="00FF2736" w:rsidRPr="00BE47E4" w:rsidRDefault="00FF2736" w:rsidP="00FF27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A3 = </w:t>
            </w:r>
            <w:r w:rsidRPr="001156EF">
              <w:rPr>
                <w:sz w:val="18"/>
                <w:szCs w:val="18"/>
              </w:rPr>
              <w:t>Forces &amp; Motion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tcPrChange w:id="135" w:author="Stephanie Siler" w:date="2018-05-15T14:44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5E3C532F" w14:textId="1B66168F" w:rsidR="00FF2736" w:rsidRPr="00567220" w:rsidRDefault="00FF2736" w:rsidP="00FF27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Speed of balls at the bottom of r</w:t>
            </w:r>
            <w:r w:rsidRPr="00567220">
              <w:rPr>
                <w:sz w:val="18"/>
                <w:szCs w:val="18"/>
              </w:rPr>
              <w:t>amps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tcPrChange w:id="136" w:author="Stephanie Siler" w:date="2018-05-15T14:44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4B502996" w14:textId="367C1B3B" w:rsidR="00FF2736" w:rsidRDefault="00FF2736" w:rsidP="00FF27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Speed of the ball at the bottom of the ramp</w:t>
            </w:r>
          </w:p>
          <w:p w14:paraId="5D582E77" w14:textId="77777777" w:rsidR="00FF2736" w:rsidRDefault="00FF2736" w:rsidP="00FF2736">
            <w:pPr>
              <w:rPr>
                <w:sz w:val="18"/>
                <w:szCs w:val="18"/>
              </w:rPr>
            </w:pPr>
          </w:p>
          <w:p w14:paraId="748654DB" w14:textId="4452C7E3" w:rsidR="00FF2736" w:rsidRPr="00567220" w:rsidRDefault="003B7D2D" w:rsidP="00FF2736">
            <w:pPr>
              <w:rPr>
                <w:sz w:val="18"/>
                <w:szCs w:val="18"/>
              </w:rPr>
            </w:pPr>
            <w:ins w:id="137" w:author="Stephanie Siler" w:date="2018-05-15T15:03:00Z">
              <w:r>
                <w:rPr>
                  <w:b/>
                  <w:sz w:val="18"/>
                  <w:szCs w:val="18"/>
                </w:rPr>
                <w:lastRenderedPageBreak/>
                <w:t>DV-A3</w:t>
              </w:r>
              <w:r w:rsidRPr="00AF69AE">
                <w:rPr>
                  <w:b/>
                  <w:sz w:val="18"/>
                  <w:szCs w:val="18"/>
                </w:rPr>
                <w:t>-T1</w:t>
              </w:r>
              <w:r>
                <w:rPr>
                  <w:b/>
                  <w:sz w:val="18"/>
                  <w:szCs w:val="18"/>
                </w:rPr>
                <w:t>-predict</w:t>
              </w:r>
              <w:r>
                <w:rPr>
                  <w:sz w:val="18"/>
                  <w:szCs w:val="18"/>
                </w:rPr>
                <w:t>:</w:t>
              </w:r>
              <w:r>
                <w:rPr>
                  <w:sz w:val="18"/>
                  <w:szCs w:val="18"/>
                </w:rPr>
                <w:t xml:space="preserve"> </w:t>
              </w:r>
            </w:ins>
            <w:ins w:id="138" w:author="Stephanie Siler" w:date="2018-05-15T15:08:00Z">
              <w:r w:rsidR="009748F2">
                <w:rPr>
                  <w:sz w:val="18"/>
                  <w:szCs w:val="18"/>
                </w:rPr>
                <w:t>the ball to roll faster</w:t>
              </w:r>
            </w:ins>
          </w:p>
        </w:tc>
        <w:tc>
          <w:tcPr>
            <w:tcW w:w="1620" w:type="dxa"/>
            <w:tcBorders>
              <w:top w:val="single" w:sz="12" w:space="0" w:color="auto"/>
            </w:tcBorders>
            <w:tcPrChange w:id="139" w:author="Stephanie Siler" w:date="2018-05-15T14:44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60725396" w14:textId="77777777" w:rsidR="00FF2736" w:rsidRDefault="00FF2736" w:rsidP="00FF2736">
            <w:pPr>
              <w:rPr>
                <w:sz w:val="16"/>
                <w:szCs w:val="16"/>
              </w:rPr>
            </w:pPr>
            <w:r w:rsidRPr="00B7098F">
              <w:rPr>
                <w:sz w:val="16"/>
                <w:szCs w:val="16"/>
                <w:highlight w:val="green"/>
              </w:rPr>
              <w:lastRenderedPageBreak/>
              <w:t>slope of the ramp</w:t>
            </w:r>
          </w:p>
          <w:p w14:paraId="1CFD8F6A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46739AE4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5C09FE4F" w14:textId="77777777" w:rsidR="00FF2736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slope</w:t>
            </w:r>
          </w:p>
          <w:p w14:paraId="066E029B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4566A8FC" w14:textId="77777777" w:rsidR="00FF2736" w:rsidRPr="00567220" w:rsidRDefault="00FF2736" w:rsidP="00FF2736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tcPrChange w:id="140" w:author="Stephanie Siler" w:date="2018-05-15T14:44:00Z">
              <w:tcPr>
                <w:tcW w:w="1260" w:type="dxa"/>
                <w:tcBorders>
                  <w:top w:val="single" w:sz="12" w:space="0" w:color="auto"/>
                </w:tcBorders>
              </w:tcPr>
            </w:tcPrChange>
          </w:tcPr>
          <w:p w14:paraId="0E6D99A0" w14:textId="77777777" w:rsidR="00FF2736" w:rsidRDefault="00FF2736" w:rsidP="00FF2736">
            <w:pPr>
              <w:rPr>
                <w:sz w:val="16"/>
                <w:szCs w:val="16"/>
              </w:rPr>
            </w:pPr>
            <w:r w:rsidRPr="00B72B13">
              <w:rPr>
                <w:sz w:val="16"/>
                <w:szCs w:val="16"/>
                <w:highlight w:val="cyan"/>
              </w:rPr>
              <w:lastRenderedPageBreak/>
              <w:t>color of the ball</w:t>
            </w:r>
          </w:p>
          <w:p w14:paraId="1DAB4CF1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4FB38DC5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36529EB3" w14:textId="77777777" w:rsidR="00FF2736" w:rsidRPr="00567220" w:rsidRDefault="00FF2736" w:rsidP="00FF2736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ball color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tcPrChange w:id="141" w:author="Stephanie Siler" w:date="2018-05-15T14:44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1A9F1498" w14:textId="77777777" w:rsidR="00FF2736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green"/>
              </w:rPr>
              <w:t>s</w:t>
            </w:r>
            <w:r w:rsidRPr="00B7098F">
              <w:rPr>
                <w:sz w:val="16"/>
                <w:szCs w:val="16"/>
                <w:highlight w:val="green"/>
              </w:rPr>
              <w:t>tarting position of the ball</w:t>
            </w:r>
          </w:p>
          <w:p w14:paraId="63E5BD58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7F9DC6A9" w14:textId="77777777" w:rsidR="00FF2736" w:rsidRDefault="00FF2736" w:rsidP="00FF2736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starting position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tcPrChange w:id="142" w:author="Stephanie Siler" w:date="2018-05-15T14:44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62DB3E99" w14:textId="35224964" w:rsidR="00FF2736" w:rsidRPr="003E2810" w:rsidRDefault="00FF2736" w:rsidP="00FF2736">
            <w:pPr>
              <w:rPr>
                <w:b/>
                <w:sz w:val="16"/>
                <w:szCs w:val="16"/>
              </w:rPr>
            </w:pPr>
            <w:r w:rsidRPr="00B7098F">
              <w:rPr>
                <w:sz w:val="16"/>
                <w:szCs w:val="16"/>
                <w:highlight w:val="green"/>
              </w:rPr>
              <w:t>surface of the ramp</w:t>
            </w:r>
            <w:r w:rsidRPr="00DB1A08">
              <w:rPr>
                <w:sz w:val="16"/>
                <w:szCs w:val="16"/>
              </w:rPr>
              <w:sym w:font="Wingdings" w:char="F0E0"/>
            </w:r>
            <w:commentRangeStart w:id="143"/>
            <w:r w:rsidRPr="003E2810">
              <w:rPr>
                <w:b/>
                <w:sz w:val="16"/>
                <w:szCs w:val="16"/>
                <w:highlight w:val="green"/>
              </w:rPr>
              <w:t>surface texture</w:t>
            </w:r>
            <w:commentRangeEnd w:id="143"/>
            <w:r>
              <w:rPr>
                <w:rStyle w:val="CommentReference"/>
              </w:rPr>
              <w:commentReference w:id="143"/>
            </w:r>
          </w:p>
          <w:p w14:paraId="0FFD6181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06925740" w14:textId="77777777" w:rsidR="00FF2736" w:rsidRDefault="00FF2736" w:rsidP="00FF2736">
            <w:pPr>
              <w:rPr>
                <w:sz w:val="16"/>
                <w:szCs w:val="16"/>
              </w:rPr>
            </w:pPr>
          </w:p>
          <w:p w14:paraId="3729ED5F" w14:textId="77777777" w:rsidR="00FF2736" w:rsidRDefault="00FF2736" w:rsidP="00FF2736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lastRenderedPageBreak/>
              <w:t>surface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  <w:tcPrChange w:id="144" w:author="Stephanie Siler" w:date="2018-05-15T14:44:00Z">
              <w:tcPr>
                <w:tcW w:w="1530" w:type="dxa"/>
                <w:vMerge w:val="restart"/>
                <w:tcBorders>
                  <w:top w:val="single" w:sz="12" w:space="0" w:color="auto"/>
                </w:tcBorders>
              </w:tcPr>
            </w:tcPrChange>
          </w:tcPr>
          <w:p w14:paraId="5E84150D" w14:textId="1A91A165" w:rsidR="00FF2736" w:rsidRPr="00D57571" w:rsidRDefault="00FF2736" w:rsidP="00FF2736">
            <w:pPr>
              <w:rPr>
                <w:sz w:val="18"/>
                <w:szCs w:val="18"/>
                <w:highlight w:val="green"/>
              </w:rPr>
            </w:pPr>
            <w:r w:rsidRPr="00D57571">
              <w:rPr>
                <w:sz w:val="18"/>
                <w:szCs w:val="18"/>
              </w:rPr>
              <w:lastRenderedPageBreak/>
              <w:t xml:space="preserve">We will place a ball on the ramp. The ball will roll down </w:t>
            </w:r>
            <w:r>
              <w:rPr>
                <w:sz w:val="18"/>
                <w:szCs w:val="18"/>
              </w:rPr>
              <w:t>the ramp</w:t>
            </w:r>
            <w:r w:rsidRPr="00D5757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We will measure the ball’s speed at the bottom of the ramp.</w:t>
            </w:r>
          </w:p>
        </w:tc>
      </w:tr>
      <w:tr w:rsidR="00FF2736" w14:paraId="4A51D2E1" w14:textId="77777777" w:rsidTr="00A35509">
        <w:trPr>
          <w:trHeight w:val="233"/>
        </w:trPr>
        <w:tc>
          <w:tcPr>
            <w:tcW w:w="5688" w:type="dxa"/>
            <w:gridSpan w:val="3"/>
            <w:tcBorders>
              <w:bottom w:val="single" w:sz="4" w:space="0" w:color="auto"/>
            </w:tcBorders>
          </w:tcPr>
          <w:p w14:paraId="062DFCEB" w14:textId="77777777" w:rsidR="00FF2736" w:rsidRPr="0002310F" w:rsidRDefault="00FF2736" w:rsidP="00FF2736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A3</w:t>
            </w:r>
            <w:r w:rsidRPr="0002310F">
              <w:rPr>
                <w:b/>
                <w:sz w:val="18"/>
                <w:szCs w:val="18"/>
              </w:rPr>
              <w:t xml:space="preserve"> –T1-VX-L1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D4C8130" w14:textId="77777777" w:rsidR="00FF2736" w:rsidRPr="00F6415F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steep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04E2A8" w14:textId="77777777" w:rsidR="00FF2736" w:rsidRPr="0035786A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Yellow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78272A" w14:textId="77777777" w:rsidR="00FF2736" w:rsidRPr="0035786A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8351E5" w14:textId="485C3BBC" w:rsidR="00FF2736" w:rsidRPr="0035786A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Rough (</w:t>
            </w:r>
            <w:commentRangeStart w:id="145"/>
            <w:r>
              <w:rPr>
                <w:sz w:val="16"/>
                <w:szCs w:val="16"/>
              </w:rPr>
              <w:t>friction)</w:t>
            </w:r>
            <w:commentRangeEnd w:id="145"/>
            <w:r>
              <w:rPr>
                <w:rStyle w:val="CommentReference"/>
              </w:rPr>
              <w:commentReference w:id="145"/>
            </w:r>
          </w:p>
        </w:tc>
        <w:tc>
          <w:tcPr>
            <w:tcW w:w="1530" w:type="dxa"/>
            <w:vMerge/>
          </w:tcPr>
          <w:p w14:paraId="11E99DA7" w14:textId="77777777" w:rsidR="00FF2736" w:rsidRPr="00D57571" w:rsidRDefault="00FF2736" w:rsidP="00FF2736">
            <w:pPr>
              <w:rPr>
                <w:sz w:val="18"/>
                <w:szCs w:val="18"/>
              </w:rPr>
            </w:pPr>
          </w:p>
        </w:tc>
      </w:tr>
      <w:tr w:rsidR="00FF2736" w14:paraId="2E7FDE2F" w14:textId="77777777" w:rsidTr="00486889">
        <w:tblPrEx>
          <w:tblW w:w="12978" w:type="dxa"/>
          <w:tblLayout w:type="fixed"/>
          <w:tblPrExChange w:id="146" w:author="Stephanie Siler" w:date="2018-05-15T14:57:00Z">
            <w:tblPrEx>
              <w:tblW w:w="12978" w:type="dxa"/>
              <w:tblLayout w:type="fixed"/>
            </w:tblPrEx>
          </w:tblPrExChange>
        </w:tblPrEx>
        <w:trPr>
          <w:trHeight w:val="179"/>
          <w:trPrChange w:id="147" w:author="Stephanie Siler" w:date="2018-05-15T14:57:00Z">
            <w:trPr>
              <w:trHeight w:val="179"/>
            </w:trPr>
          </w:trPrChange>
        </w:trPr>
        <w:tc>
          <w:tcPr>
            <w:tcW w:w="5688" w:type="dxa"/>
            <w:gridSpan w:val="3"/>
            <w:tcBorders>
              <w:bottom w:val="single" w:sz="6" w:space="0" w:color="auto"/>
            </w:tcBorders>
            <w:tcPrChange w:id="148" w:author="Stephanie Siler" w:date="2018-05-15T14:57:00Z">
              <w:tcPr>
                <w:tcW w:w="5688" w:type="dxa"/>
                <w:gridSpan w:val="3"/>
                <w:tcBorders>
                  <w:bottom w:val="single" w:sz="12" w:space="0" w:color="auto"/>
                </w:tcBorders>
              </w:tcPr>
            </w:tcPrChange>
          </w:tcPr>
          <w:p w14:paraId="4013D8F5" w14:textId="77777777" w:rsidR="00FF2736" w:rsidRPr="0002310F" w:rsidRDefault="00FF2736" w:rsidP="00FF2736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</w:t>
            </w:r>
            <w:r w:rsidRPr="0002310F">
              <w:rPr>
                <w:b/>
                <w:sz w:val="18"/>
                <w:szCs w:val="18"/>
              </w:rPr>
              <w:t xml:space="preserve"> –T1-VX-L2</w:t>
            </w:r>
          </w:p>
        </w:tc>
        <w:tc>
          <w:tcPr>
            <w:tcW w:w="1620" w:type="dxa"/>
            <w:tcBorders>
              <w:bottom w:val="single" w:sz="6" w:space="0" w:color="auto"/>
            </w:tcBorders>
            <w:tcPrChange w:id="149" w:author="Stephanie Siler" w:date="2018-05-15T14:57:00Z">
              <w:tcPr>
                <w:tcW w:w="1620" w:type="dxa"/>
                <w:tcBorders>
                  <w:bottom w:val="single" w:sz="12" w:space="0" w:color="auto"/>
                </w:tcBorders>
              </w:tcPr>
            </w:tcPrChange>
          </w:tcPr>
          <w:p w14:paraId="5476F2F7" w14:textId="72AE8002" w:rsidR="00FF2736" w:rsidRPr="00F6415F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Steep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tcPrChange w:id="150" w:author="Stephanie Siler" w:date="2018-05-15T14:57:00Z">
              <w:tcPr>
                <w:tcW w:w="1260" w:type="dxa"/>
                <w:tcBorders>
                  <w:bottom w:val="single" w:sz="12" w:space="0" w:color="auto"/>
                </w:tcBorders>
              </w:tcPr>
            </w:tcPrChange>
          </w:tcPr>
          <w:p w14:paraId="7253BDE7" w14:textId="77777777" w:rsidR="00FF2736" w:rsidRPr="0035786A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Pink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tcPrChange w:id="151" w:author="Stephanie Siler" w:date="2018-05-15T14:57:00Z">
              <w:tcPr>
                <w:tcW w:w="1350" w:type="dxa"/>
                <w:tcBorders>
                  <w:bottom w:val="single" w:sz="12" w:space="0" w:color="auto"/>
                </w:tcBorders>
              </w:tcPr>
            </w:tcPrChange>
          </w:tcPr>
          <w:p w14:paraId="11A92E66" w14:textId="6BCB8EFB" w:rsidR="00FF2736" w:rsidRPr="0035786A" w:rsidRDefault="002465FA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FF2736">
              <w:rPr>
                <w:sz w:val="16"/>
                <w:szCs w:val="16"/>
              </w:rPr>
              <w:t>op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tcPrChange w:id="152" w:author="Stephanie Siler" w:date="2018-05-15T14:57:00Z">
              <w:tcPr>
                <w:tcW w:w="1530" w:type="dxa"/>
                <w:tcBorders>
                  <w:bottom w:val="single" w:sz="12" w:space="0" w:color="auto"/>
                </w:tcBorders>
              </w:tcPr>
            </w:tcPrChange>
          </w:tcPr>
          <w:p w14:paraId="2265ACB0" w14:textId="31699834" w:rsidR="00FF2736" w:rsidRPr="0035786A" w:rsidRDefault="00FF2736" w:rsidP="00FF2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Smooth (no friction)</w:t>
            </w:r>
          </w:p>
        </w:tc>
        <w:tc>
          <w:tcPr>
            <w:tcW w:w="1530" w:type="dxa"/>
            <w:vMerge/>
            <w:tcBorders>
              <w:bottom w:val="single" w:sz="6" w:space="0" w:color="auto"/>
            </w:tcBorders>
            <w:tcPrChange w:id="153" w:author="Stephanie Siler" w:date="2018-05-15T14:57:00Z">
              <w:tcPr>
                <w:tcW w:w="1530" w:type="dxa"/>
                <w:vMerge/>
                <w:tcBorders>
                  <w:bottom w:val="single" w:sz="12" w:space="0" w:color="auto"/>
                </w:tcBorders>
              </w:tcPr>
            </w:tcPrChange>
          </w:tcPr>
          <w:p w14:paraId="319EA72B" w14:textId="77777777" w:rsidR="00FF2736" w:rsidRPr="00D57571" w:rsidRDefault="00FF2736" w:rsidP="00FF2736">
            <w:pPr>
              <w:rPr>
                <w:sz w:val="18"/>
                <w:szCs w:val="18"/>
              </w:rPr>
            </w:pPr>
          </w:p>
        </w:tc>
      </w:tr>
      <w:tr w:rsidR="00486889" w14:paraId="27675ACE" w14:textId="77777777" w:rsidTr="00486889">
        <w:tblPrEx>
          <w:tblW w:w="12978" w:type="dxa"/>
          <w:tblLayout w:type="fixed"/>
          <w:tblPrExChange w:id="154" w:author="Stephanie Siler" w:date="2018-05-15T14:57:00Z">
            <w:tblPrEx>
              <w:tblW w:w="12978" w:type="dxa"/>
              <w:tblLayout w:type="fixed"/>
            </w:tblPrEx>
          </w:tblPrExChange>
        </w:tblPrEx>
        <w:trPr>
          <w:ins w:id="155" w:author="Stephanie Siler" w:date="2018-05-15T14:57:00Z"/>
        </w:trPr>
        <w:tc>
          <w:tcPr>
            <w:tcW w:w="1548" w:type="dxa"/>
            <w:tcBorders>
              <w:top w:val="single" w:sz="6" w:space="0" w:color="auto"/>
              <w:bottom w:val="single" w:sz="12" w:space="0" w:color="auto"/>
            </w:tcBorders>
            <w:tcPrChange w:id="156" w:author="Stephanie Siler" w:date="2018-05-15T14:57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3C8063CC" w14:textId="77777777" w:rsidR="00486889" w:rsidRDefault="00486889" w:rsidP="00486889">
            <w:pPr>
              <w:rPr>
                <w:ins w:id="157" w:author="Stephanie Siler" w:date="2018-05-15T14:57:00Z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12" w:space="0" w:color="auto"/>
            </w:tcBorders>
            <w:tcPrChange w:id="158" w:author="Stephanie Siler" w:date="2018-05-15T14:57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24816666" w14:textId="77777777" w:rsidR="00486889" w:rsidRDefault="00486889" w:rsidP="00486889">
            <w:pPr>
              <w:rPr>
                <w:ins w:id="159" w:author="Stephanie Siler" w:date="2018-05-15T14:57:00Z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auto"/>
              <w:bottom w:val="single" w:sz="12" w:space="0" w:color="auto"/>
            </w:tcBorders>
            <w:tcPrChange w:id="160" w:author="Stephanie Siler" w:date="2018-05-15T14:57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13421001" w14:textId="5035F2A8" w:rsidR="00486889" w:rsidRDefault="00486889" w:rsidP="00486889">
            <w:pPr>
              <w:jc w:val="right"/>
              <w:rPr>
                <w:ins w:id="161" w:author="Stephanie Siler" w:date="2018-05-15T14:57:00Z"/>
                <w:sz w:val="18"/>
                <w:szCs w:val="18"/>
              </w:rPr>
              <w:pPrChange w:id="162" w:author="Stephanie Siler" w:date="2018-05-15T14:57:00Z">
                <w:pPr/>
              </w:pPrChange>
            </w:pPr>
            <w:ins w:id="163" w:author="Stephanie Siler" w:date="2018-05-15T14:57:00Z">
              <w:r>
                <w:rPr>
                  <w:b/>
                  <w:sz w:val="18"/>
                  <w:szCs w:val="18"/>
                </w:rPr>
                <w:t>A3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02310F">
                <w:rPr>
                  <w:b/>
                  <w:sz w:val="18"/>
                  <w:szCs w:val="18"/>
                </w:rPr>
                <w:t>T1</w:t>
              </w:r>
              <w:r w:rsidRPr="00A41727">
                <w:rPr>
                  <w:b/>
                  <w:sz w:val="18"/>
                  <w:szCs w:val="18"/>
                </w:rPr>
                <w:t>-VX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A41727">
                <w:rPr>
                  <w:b/>
                  <w:sz w:val="18"/>
                  <w:szCs w:val="18"/>
                </w:rPr>
                <w:t>L</w:t>
              </w:r>
              <w:r>
                <w:rPr>
                  <w:b/>
                  <w:sz w:val="18"/>
                  <w:szCs w:val="18"/>
                </w:rPr>
                <w:t>X-modifier</w:t>
              </w:r>
            </w:ins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</w:tcBorders>
            <w:tcPrChange w:id="164" w:author="Stephanie Siler" w:date="2018-05-15T14:57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686CABA3" w14:textId="637E8E18" w:rsidR="00486889" w:rsidRPr="007B055A" w:rsidRDefault="007B055A" w:rsidP="00486889">
            <w:pPr>
              <w:rPr>
                <w:ins w:id="165" w:author="Stephanie Siler" w:date="2018-05-15T14:57:00Z"/>
                <w:rFonts w:cs="Times New Roman"/>
                <w:sz w:val="16"/>
                <w:szCs w:val="16"/>
                <w:rPrChange w:id="166" w:author="Stephanie Siler" w:date="2018-05-15T15:04:00Z">
                  <w:rPr>
                    <w:ins w:id="167" w:author="Stephanie Siler" w:date="2018-05-15T14:57:00Z"/>
                    <w:rFonts w:cs="Times New Roman"/>
                    <w:sz w:val="16"/>
                    <w:szCs w:val="16"/>
                    <w:highlight w:val="green"/>
                  </w:rPr>
                </w:rPrChange>
              </w:rPr>
            </w:pPr>
            <w:ins w:id="168" w:author="Stephanie Siler" w:date="2018-05-15T15:04:00Z">
              <w:r w:rsidRPr="007B055A">
                <w:rPr>
                  <w:rFonts w:cs="Times New Roman"/>
                  <w:sz w:val="16"/>
                  <w:szCs w:val="16"/>
                  <w:rPrChange w:id="169" w:author="Stephanie Siler" w:date="2018-05-15T15:04:00Z">
                    <w:rPr>
                      <w:rFonts w:cs="Times New Roman"/>
                      <w:sz w:val="16"/>
                      <w:szCs w:val="16"/>
                      <w:highlight w:val="green"/>
                    </w:rPr>
                  </w:rPrChange>
                </w:rPr>
                <w:t>ramp</w:t>
              </w:r>
            </w:ins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tcPrChange w:id="170" w:author="Stephanie Siler" w:date="2018-05-15T14:57:00Z">
              <w:tcPr>
                <w:tcW w:w="1260" w:type="dxa"/>
                <w:tcBorders>
                  <w:top w:val="single" w:sz="12" w:space="0" w:color="auto"/>
                </w:tcBorders>
              </w:tcPr>
            </w:tcPrChange>
          </w:tcPr>
          <w:p w14:paraId="2C016BAD" w14:textId="1B54FC5E" w:rsidR="00486889" w:rsidRPr="007B055A" w:rsidRDefault="007B055A" w:rsidP="00486889">
            <w:pPr>
              <w:rPr>
                <w:ins w:id="171" w:author="Stephanie Siler" w:date="2018-05-15T14:57:00Z"/>
                <w:rFonts w:cs="Times New Roman"/>
                <w:sz w:val="16"/>
                <w:szCs w:val="16"/>
                <w:rPrChange w:id="172" w:author="Stephanie Siler" w:date="2018-05-15T15:04:00Z">
                  <w:rPr>
                    <w:ins w:id="173" w:author="Stephanie Siler" w:date="2018-05-15T14:57:00Z"/>
                    <w:rFonts w:cs="Times New Roman"/>
                    <w:sz w:val="16"/>
                    <w:szCs w:val="16"/>
                    <w:highlight w:val="green"/>
                  </w:rPr>
                </w:rPrChange>
              </w:rPr>
            </w:pPr>
            <w:ins w:id="174" w:author="Stephanie Siler" w:date="2018-05-15T15:04:00Z">
              <w:r>
                <w:rPr>
                  <w:rFonts w:cs="Times New Roman"/>
                  <w:sz w:val="16"/>
                  <w:szCs w:val="16"/>
                </w:rPr>
                <w:t>ball</w:t>
              </w:r>
            </w:ins>
          </w:p>
        </w:tc>
        <w:tc>
          <w:tcPr>
            <w:tcW w:w="1350" w:type="dxa"/>
            <w:tcBorders>
              <w:top w:val="single" w:sz="6" w:space="0" w:color="auto"/>
              <w:bottom w:val="single" w:sz="12" w:space="0" w:color="auto"/>
            </w:tcBorders>
            <w:tcPrChange w:id="175" w:author="Stephanie Siler" w:date="2018-05-15T14:57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4D8C8F0F" w14:textId="214900D8" w:rsidR="00486889" w:rsidRPr="007B055A" w:rsidRDefault="002465FA" w:rsidP="00486889">
            <w:pPr>
              <w:rPr>
                <w:ins w:id="176" w:author="Stephanie Siler" w:date="2018-05-15T14:57:00Z"/>
                <w:rFonts w:cs="Times New Roman"/>
                <w:sz w:val="16"/>
                <w:szCs w:val="16"/>
                <w:rPrChange w:id="177" w:author="Stephanie Siler" w:date="2018-05-15T15:04:00Z">
                  <w:rPr>
                    <w:ins w:id="178" w:author="Stephanie Siler" w:date="2018-05-15T14:57:00Z"/>
                    <w:rFonts w:cs="Times New Roman"/>
                    <w:sz w:val="16"/>
                    <w:szCs w:val="16"/>
                  </w:rPr>
                </w:rPrChange>
              </w:rPr>
            </w:pPr>
            <w:ins w:id="179" w:author="Stephanie Siler" w:date="2018-05-15T15:13:00Z">
              <w:r>
                <w:rPr>
                  <w:rFonts w:cs="Times New Roman"/>
                  <w:sz w:val="16"/>
                  <w:szCs w:val="16"/>
                </w:rPr>
                <w:t xml:space="preserve">Starting </w:t>
              </w:r>
            </w:ins>
            <w:ins w:id="180" w:author="Stephanie Siler" w:date="2018-05-15T15:07:00Z">
              <w:r w:rsidR="007B055A">
                <w:rPr>
                  <w:rFonts w:cs="Times New Roman"/>
                  <w:sz w:val="16"/>
                  <w:szCs w:val="16"/>
                </w:rPr>
                <w:t xml:space="preserve">Position </w:t>
              </w:r>
            </w:ins>
          </w:p>
        </w:tc>
        <w:tc>
          <w:tcPr>
            <w:tcW w:w="1530" w:type="dxa"/>
            <w:tcBorders>
              <w:top w:val="single" w:sz="6" w:space="0" w:color="auto"/>
              <w:bottom w:val="single" w:sz="12" w:space="0" w:color="auto"/>
            </w:tcBorders>
            <w:tcPrChange w:id="181" w:author="Stephanie Siler" w:date="2018-05-15T14:57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245909AB" w14:textId="1897BCD0" w:rsidR="00486889" w:rsidRPr="007B055A" w:rsidRDefault="007B055A" w:rsidP="00486889">
            <w:pPr>
              <w:rPr>
                <w:ins w:id="182" w:author="Stephanie Siler" w:date="2018-05-15T14:57:00Z"/>
                <w:rFonts w:cs="Times New Roman"/>
                <w:sz w:val="16"/>
                <w:szCs w:val="16"/>
                <w:rPrChange w:id="183" w:author="Stephanie Siler" w:date="2018-05-15T15:04:00Z">
                  <w:rPr>
                    <w:ins w:id="184" w:author="Stephanie Siler" w:date="2018-05-15T14:57:00Z"/>
                    <w:rFonts w:cs="Times New Roman"/>
                    <w:sz w:val="16"/>
                    <w:szCs w:val="16"/>
                  </w:rPr>
                </w:rPrChange>
              </w:rPr>
            </w:pPr>
            <w:ins w:id="185" w:author="Stephanie Siler" w:date="2018-05-15T15:08:00Z">
              <w:r>
                <w:rPr>
                  <w:rFonts w:cs="Times New Roman"/>
                  <w:sz w:val="16"/>
                  <w:szCs w:val="16"/>
                </w:rPr>
                <w:t>surface</w:t>
              </w:r>
            </w:ins>
          </w:p>
        </w:tc>
        <w:tc>
          <w:tcPr>
            <w:tcW w:w="1530" w:type="dxa"/>
            <w:tcBorders>
              <w:top w:val="single" w:sz="6" w:space="0" w:color="auto"/>
              <w:bottom w:val="single" w:sz="12" w:space="0" w:color="auto"/>
            </w:tcBorders>
            <w:tcPrChange w:id="186" w:author="Stephanie Siler" w:date="2018-05-15T14:57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06D4A916" w14:textId="77777777" w:rsidR="00486889" w:rsidRPr="007B055A" w:rsidRDefault="00486889" w:rsidP="00486889">
            <w:pPr>
              <w:rPr>
                <w:ins w:id="187" w:author="Stephanie Siler" w:date="2018-05-15T14:57:00Z"/>
                <w:rFonts w:cs="Times New Roman"/>
                <w:sz w:val="16"/>
                <w:szCs w:val="16"/>
                <w:rPrChange w:id="188" w:author="Stephanie Siler" w:date="2018-05-15T15:04:00Z">
                  <w:rPr>
                    <w:ins w:id="189" w:author="Stephanie Siler" w:date="2018-05-15T14:57:00Z"/>
                    <w:rFonts w:cs="Times New Roman"/>
                    <w:sz w:val="16"/>
                    <w:szCs w:val="16"/>
                  </w:rPr>
                </w:rPrChange>
              </w:rPr>
            </w:pPr>
          </w:p>
        </w:tc>
      </w:tr>
      <w:tr w:rsidR="00486889" w14:paraId="2E06946A" w14:textId="77777777" w:rsidTr="00486889">
        <w:tblPrEx>
          <w:tblW w:w="12978" w:type="dxa"/>
          <w:tblLayout w:type="fixed"/>
          <w:tblPrExChange w:id="190" w:author="Stephanie Siler" w:date="2018-05-15T14:57:00Z">
            <w:tblPrEx>
              <w:tblW w:w="12978" w:type="dxa"/>
              <w:tblLayout w:type="fixed"/>
            </w:tblPrEx>
          </w:tblPrExChange>
        </w:tblPrEx>
        <w:tc>
          <w:tcPr>
            <w:tcW w:w="1548" w:type="dxa"/>
            <w:tcBorders>
              <w:top w:val="single" w:sz="12" w:space="0" w:color="auto"/>
            </w:tcBorders>
            <w:tcPrChange w:id="191" w:author="Stephanie Siler" w:date="2018-05-15T14:57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7A7B8870" w14:textId="5FE95065" w:rsidR="00486889" w:rsidRPr="00BE47E4" w:rsidRDefault="00486889" w:rsidP="00486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A4 = Plant Reproduction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tcPrChange w:id="192" w:author="Stephanie Siler" w:date="2018-05-15T14:57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702E28F2" w14:textId="77777777" w:rsidR="00486889" w:rsidRPr="00567220" w:rsidRDefault="00486889" w:rsidP="00486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Flower reproduction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tcPrChange w:id="193" w:author="Stephanie Siler" w:date="2018-05-15T14:57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35E5BA49" w14:textId="77777777" w:rsidR="00486889" w:rsidRDefault="00486889" w:rsidP="00486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seeds produced by flowers in a greenhouse</w:t>
            </w:r>
          </w:p>
          <w:p w14:paraId="49284B6D" w14:textId="77777777" w:rsidR="00486889" w:rsidRDefault="00486889" w:rsidP="00486889">
            <w:pPr>
              <w:rPr>
                <w:sz w:val="18"/>
                <w:szCs w:val="18"/>
              </w:rPr>
            </w:pPr>
          </w:p>
          <w:p w14:paraId="29E26453" w14:textId="77777777" w:rsidR="00486889" w:rsidRDefault="00486889" w:rsidP="00486889">
            <w:pPr>
              <w:rPr>
                <w:sz w:val="18"/>
                <w:szCs w:val="18"/>
              </w:rPr>
            </w:pPr>
            <w:r w:rsidRPr="00DC0403">
              <w:rPr>
                <w:sz w:val="18"/>
                <w:szCs w:val="18"/>
              </w:rPr>
              <w:t>number of seeds produced by the flowers at the end of the season</w:t>
            </w:r>
          </w:p>
          <w:p w14:paraId="6D2F81D1" w14:textId="77777777" w:rsidR="00486889" w:rsidRDefault="00486889" w:rsidP="00486889">
            <w:pPr>
              <w:rPr>
                <w:sz w:val="18"/>
                <w:szCs w:val="18"/>
              </w:rPr>
            </w:pPr>
          </w:p>
          <w:p w14:paraId="4F0F4FFF" w14:textId="77777777" w:rsidR="00486889" w:rsidRDefault="00486889" w:rsidP="00486889">
            <w:pPr>
              <w:rPr>
                <w:ins w:id="194" w:author="Stephanie Siler" w:date="2018-05-15T15:41:00Z"/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seeds</w:t>
            </w:r>
          </w:p>
          <w:p w14:paraId="64103DB9" w14:textId="77777777" w:rsidR="002F5A52" w:rsidRDefault="002F5A52" w:rsidP="00486889">
            <w:pPr>
              <w:rPr>
                <w:ins w:id="195" w:author="Stephanie Siler" w:date="2018-05-15T15:41:00Z"/>
                <w:sz w:val="18"/>
                <w:szCs w:val="18"/>
              </w:rPr>
            </w:pPr>
          </w:p>
          <w:p w14:paraId="52941B92" w14:textId="7F3ACE23" w:rsidR="002F5A52" w:rsidRPr="00567220" w:rsidRDefault="002F5A52" w:rsidP="00486889">
            <w:pPr>
              <w:rPr>
                <w:sz w:val="18"/>
                <w:szCs w:val="18"/>
              </w:rPr>
            </w:pPr>
            <w:ins w:id="196" w:author="Stephanie Siler" w:date="2018-05-15T15:41:00Z">
              <w:r>
                <w:rPr>
                  <w:b/>
                  <w:sz w:val="18"/>
                  <w:szCs w:val="18"/>
                </w:rPr>
                <w:t>DV-A4</w:t>
              </w:r>
              <w:r w:rsidRPr="00AF69AE">
                <w:rPr>
                  <w:b/>
                  <w:sz w:val="18"/>
                  <w:szCs w:val="18"/>
                </w:rPr>
                <w:t>-T1</w:t>
              </w:r>
              <w:r>
                <w:rPr>
                  <w:b/>
                  <w:sz w:val="18"/>
                  <w:szCs w:val="18"/>
                </w:rPr>
                <w:t>-predict</w:t>
              </w:r>
              <w:r>
                <w:rPr>
                  <w:sz w:val="18"/>
                  <w:szCs w:val="18"/>
                </w:rPr>
                <w:t>:</w:t>
              </w:r>
              <w:r>
                <w:rPr>
                  <w:sz w:val="18"/>
                  <w:szCs w:val="18"/>
                </w:rPr>
                <w:t xml:space="preserve"> a higher seed production</w:t>
              </w:r>
            </w:ins>
          </w:p>
        </w:tc>
        <w:tc>
          <w:tcPr>
            <w:tcW w:w="1620" w:type="dxa"/>
            <w:tcBorders>
              <w:top w:val="single" w:sz="12" w:space="0" w:color="auto"/>
            </w:tcBorders>
            <w:tcPrChange w:id="197" w:author="Stephanie Siler" w:date="2018-05-15T14:57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16F29891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  <w:r w:rsidRPr="00B7098F">
              <w:rPr>
                <w:rFonts w:cs="Times New Roman"/>
                <w:sz w:val="16"/>
                <w:szCs w:val="16"/>
                <w:highlight w:val="green"/>
              </w:rPr>
              <w:t>number of honey bees in the greenhouse</w:t>
            </w:r>
          </w:p>
          <w:p w14:paraId="73D3B50F" w14:textId="77777777" w:rsidR="00486889" w:rsidRPr="00567220" w:rsidRDefault="00486889" w:rsidP="00486889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>number of honey bees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PrChange w:id="198" w:author="Stephanie Siler" w:date="2018-05-15T14:57:00Z">
              <w:tcPr>
                <w:tcW w:w="1260" w:type="dxa"/>
                <w:tcBorders>
                  <w:top w:val="single" w:sz="12" w:space="0" w:color="auto"/>
                </w:tcBorders>
              </w:tcPr>
            </w:tcPrChange>
          </w:tcPr>
          <w:p w14:paraId="1BD5FE1B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  <w:r w:rsidRPr="00905A5F">
              <w:rPr>
                <w:rFonts w:cs="Times New Roman"/>
                <w:sz w:val="16"/>
                <w:szCs w:val="16"/>
                <w:highlight w:val="green"/>
              </w:rPr>
              <w:t>amount of sunlight the greenhouse lets in</w:t>
            </w:r>
            <w:r>
              <w:rPr>
                <w:rFonts w:cs="Times New Roman"/>
                <w:sz w:val="16"/>
                <w:szCs w:val="16"/>
              </w:rPr>
              <w:t>*</w:t>
            </w:r>
          </w:p>
          <w:p w14:paraId="7B821CCF" w14:textId="77777777" w:rsidR="00486889" w:rsidRPr="00567220" w:rsidRDefault="00486889" w:rsidP="00486889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>amount of sunlight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tcPrChange w:id="199" w:author="Stephanie Siler" w:date="2018-05-15T14:57:00Z">
              <w:tcPr>
                <w:tcW w:w="1350" w:type="dxa"/>
                <w:tcBorders>
                  <w:top w:val="single" w:sz="12" w:space="0" w:color="auto"/>
                </w:tcBorders>
              </w:tcPr>
            </w:tcPrChange>
          </w:tcPr>
          <w:p w14:paraId="269DBDB2" w14:textId="38D10E65" w:rsidR="00486889" w:rsidRDefault="00486889" w:rsidP="00486889">
            <w:pPr>
              <w:rPr>
                <w:sz w:val="18"/>
                <w:szCs w:val="18"/>
              </w:rPr>
            </w:pPr>
            <w:ins w:id="200" w:author="Stephanie Siler" w:date="2018-05-09T14:06:00Z">
              <w:r>
                <w:rPr>
                  <w:rFonts w:cs="Times New Roman"/>
                  <w:sz w:val="16"/>
                  <w:szCs w:val="16"/>
                </w:rPr>
                <w:t xml:space="preserve">Amount of </w:t>
              </w:r>
            </w:ins>
            <w:r>
              <w:rPr>
                <w:rFonts w:cs="Times New Roman"/>
                <w:sz w:val="16"/>
                <w:szCs w:val="16"/>
              </w:rPr>
              <w:t>Fertilizer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tcPrChange w:id="201" w:author="Stephanie Siler" w:date="2018-05-15T14:57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0C832850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</w:p>
          <w:p w14:paraId="6445F664" w14:textId="151EDBF1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Type of water</w:t>
            </w:r>
          </w:p>
          <w:p w14:paraId="1EAE45F4" w14:textId="05BDFAAA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(non-causal)</w:t>
            </w:r>
          </w:p>
          <w:p w14:paraId="1EBE60A8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</w:p>
          <w:p w14:paraId="088EDDA8" w14:textId="77777777" w:rsidR="00486889" w:rsidRDefault="00486889" w:rsidP="0048688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  <w:tcPrChange w:id="202" w:author="Stephanie Siler" w:date="2018-05-15T14:57:00Z">
              <w:tcPr>
                <w:tcW w:w="1530" w:type="dxa"/>
                <w:vMerge w:val="restart"/>
                <w:tcBorders>
                  <w:top w:val="single" w:sz="12" w:space="0" w:color="auto"/>
                </w:tcBorders>
              </w:tcPr>
            </w:tcPrChange>
          </w:tcPr>
          <w:p w14:paraId="6BDA3A97" w14:textId="77777777" w:rsidR="00486889" w:rsidRPr="00A35509" w:rsidRDefault="00486889" w:rsidP="00486889">
            <w:pPr>
              <w:rPr>
                <w:rFonts w:cs="Times New Roman"/>
                <w:sz w:val="16"/>
                <w:szCs w:val="16"/>
              </w:rPr>
            </w:pPr>
            <w:r w:rsidRPr="00A35509">
              <w:rPr>
                <w:rFonts w:cs="Times New Roman"/>
                <w:sz w:val="16"/>
                <w:szCs w:val="16"/>
              </w:rPr>
              <w:t>We will plant 12 sunflowers in the ground in a greenhouse at the beginning of Spring. The flowers will produce seeds then die by the end of the season.</w:t>
            </w:r>
          </w:p>
        </w:tc>
      </w:tr>
      <w:tr w:rsidR="00486889" w14:paraId="2A5CB966" w14:textId="77777777" w:rsidTr="00CC6C78">
        <w:trPr>
          <w:trHeight w:val="413"/>
        </w:trPr>
        <w:tc>
          <w:tcPr>
            <w:tcW w:w="5688" w:type="dxa"/>
            <w:gridSpan w:val="3"/>
          </w:tcPr>
          <w:p w14:paraId="4D786D2A" w14:textId="77777777" w:rsidR="00486889" w:rsidRPr="00474386" w:rsidRDefault="00486889" w:rsidP="0048688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</w:t>
            </w:r>
            <w:r w:rsidRPr="00474386">
              <w:rPr>
                <w:b/>
                <w:sz w:val="18"/>
                <w:szCs w:val="18"/>
              </w:rPr>
              <w:t>-T1-VX-L1</w:t>
            </w:r>
          </w:p>
        </w:tc>
        <w:tc>
          <w:tcPr>
            <w:tcW w:w="1620" w:type="dxa"/>
          </w:tcPr>
          <w:p w14:paraId="2000C91D" w14:textId="77777777" w:rsidR="00486889" w:rsidRPr="00F031BA" w:rsidRDefault="00486889" w:rsidP="00486889">
            <w:pPr>
              <w:rPr>
                <w:rFonts w:cs="Times New Roman"/>
                <w:color w:val="FF0000"/>
                <w:sz w:val="16"/>
                <w:szCs w:val="16"/>
                <w:rPrChange w:id="203" w:author="Stephanie Siler" w:date="2018-05-15T16:00:00Z">
                  <w:rPr>
                    <w:rFonts w:cs="Times New Roman"/>
                    <w:sz w:val="16"/>
                    <w:szCs w:val="16"/>
                  </w:rPr>
                </w:rPrChange>
              </w:rPr>
            </w:pPr>
            <w:r w:rsidRPr="00F031BA">
              <w:rPr>
                <w:rFonts w:cs="Times New Roman"/>
                <w:color w:val="FF0000"/>
                <w:sz w:val="16"/>
                <w:szCs w:val="16"/>
                <w:rPrChange w:id="204" w:author="Stephanie Siler" w:date="2018-05-15T16:00:00Z">
                  <w:rPr>
                    <w:rFonts w:cs="Times New Roman"/>
                    <w:sz w:val="16"/>
                    <w:szCs w:val="16"/>
                  </w:rPr>
                </w:rPrChange>
              </w:rPr>
              <w:t>Zero</w:t>
            </w:r>
          </w:p>
        </w:tc>
        <w:tc>
          <w:tcPr>
            <w:tcW w:w="1260" w:type="dxa"/>
          </w:tcPr>
          <w:p w14:paraId="593023BE" w14:textId="77777777" w:rsidR="00486889" w:rsidRPr="00F6415F" w:rsidRDefault="00486889" w:rsidP="00486889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Full sunlight </w:t>
            </w:r>
          </w:p>
        </w:tc>
        <w:tc>
          <w:tcPr>
            <w:tcW w:w="1350" w:type="dxa"/>
          </w:tcPr>
          <w:p w14:paraId="0DEABC27" w14:textId="77777777" w:rsidR="00486889" w:rsidRPr="00F031BA" w:rsidRDefault="00486889" w:rsidP="00486889">
            <w:pPr>
              <w:rPr>
                <w:ins w:id="205" w:author="Stephanie Siler" w:date="2018-05-15T15:42:00Z"/>
                <w:rFonts w:cs="Times New Roman"/>
                <w:color w:val="FF0000"/>
                <w:sz w:val="16"/>
                <w:szCs w:val="16"/>
                <w:rPrChange w:id="206" w:author="Stephanie Siler" w:date="2018-05-15T16:00:00Z">
                  <w:rPr>
                    <w:ins w:id="207" w:author="Stephanie Siler" w:date="2018-05-15T15:42:00Z"/>
                    <w:rFonts w:cs="Times New Roman"/>
                    <w:sz w:val="16"/>
                    <w:szCs w:val="16"/>
                  </w:rPr>
                </w:rPrChange>
              </w:rPr>
            </w:pPr>
            <w:commentRangeStart w:id="208"/>
            <w:r w:rsidRPr="00F031BA">
              <w:rPr>
                <w:rFonts w:cs="Times New Roman"/>
                <w:color w:val="FF0000"/>
                <w:sz w:val="16"/>
                <w:szCs w:val="16"/>
                <w:rPrChange w:id="209" w:author="Stephanie Siler" w:date="2018-05-15T16:00:00Z">
                  <w:rPr>
                    <w:rFonts w:cs="Times New Roman"/>
                    <w:sz w:val="16"/>
                    <w:szCs w:val="16"/>
                  </w:rPr>
                </w:rPrChange>
              </w:rPr>
              <w:t>None</w:t>
            </w:r>
          </w:p>
          <w:p w14:paraId="26D8116F" w14:textId="5D631ECD" w:rsidR="00B75500" w:rsidRPr="00F6415F" w:rsidRDefault="00B75500" w:rsidP="00486889">
            <w:pPr>
              <w:rPr>
                <w:rFonts w:cs="Times New Roman"/>
                <w:sz w:val="16"/>
                <w:szCs w:val="16"/>
              </w:rPr>
            </w:pPr>
            <w:ins w:id="210" w:author="Stephanie Siler" w:date="2018-05-15T15:43:00Z">
              <w:r w:rsidRPr="00F031BA">
                <w:rPr>
                  <w:rFonts w:cs="Times New Roman"/>
                  <w:color w:val="FF0000"/>
                  <w:sz w:val="16"/>
                  <w:szCs w:val="16"/>
                  <w:rPrChange w:id="211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t>(5/15/18</w:t>
              </w:r>
              <w:r w:rsidRPr="00F031BA">
                <w:rPr>
                  <w:rFonts w:cs="Times New Roman"/>
                  <w:color w:val="FF0000"/>
                  <w:sz w:val="16"/>
                  <w:szCs w:val="16"/>
                  <w:rPrChange w:id="212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sym w:font="Wingdings" w:char="F0E0"/>
              </w:r>
              <w:r w:rsidRPr="00F031BA">
                <w:rPr>
                  <w:rFonts w:cs="Times New Roman"/>
                  <w:color w:val="FF0000"/>
                  <w:sz w:val="16"/>
                  <w:szCs w:val="16"/>
                  <w:rPrChange w:id="213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t xml:space="preserve"> “No”?)</w:t>
              </w:r>
            </w:ins>
            <w:commentRangeEnd w:id="208"/>
            <w:ins w:id="214" w:author="Stephanie Siler" w:date="2018-05-15T16:00:00Z">
              <w:r w:rsidR="00F031BA">
                <w:rPr>
                  <w:rStyle w:val="CommentReference"/>
                </w:rPr>
                <w:commentReference w:id="208"/>
              </w:r>
            </w:ins>
          </w:p>
        </w:tc>
        <w:tc>
          <w:tcPr>
            <w:tcW w:w="1530" w:type="dxa"/>
          </w:tcPr>
          <w:p w14:paraId="4A2187E5" w14:textId="68C239FD" w:rsidR="00486889" w:rsidRPr="00F6415F" w:rsidRDefault="00486889" w:rsidP="00486889">
            <w:pPr>
              <w:rPr>
                <w:rFonts w:cs="Times New Roman"/>
                <w:sz w:val="16"/>
                <w:szCs w:val="16"/>
              </w:rPr>
            </w:pPr>
            <w:del w:id="216" w:author="Stephanie Siler" w:date="2018-05-15T15:43:00Z">
              <w:r w:rsidDel="00B75500">
                <w:rPr>
                  <w:rFonts w:cs="Times New Roman"/>
                  <w:sz w:val="16"/>
                  <w:szCs w:val="16"/>
                </w:rPr>
                <w:delText xml:space="preserve"> </w:delText>
              </w:r>
            </w:del>
            <w:del w:id="217" w:author="Stephanie Siler" w:date="2018-05-09T14:21:00Z">
              <w:r w:rsidDel="005D2289">
                <w:rPr>
                  <w:rFonts w:cs="Times New Roman"/>
                  <w:sz w:val="16"/>
                  <w:szCs w:val="16"/>
                </w:rPr>
                <w:delText>Hose</w:delText>
              </w:r>
            </w:del>
            <w:ins w:id="218" w:author="Stephanie Siler" w:date="2018-05-09T14:21:00Z">
              <w:r>
                <w:rPr>
                  <w:rFonts w:cs="Times New Roman"/>
                  <w:sz w:val="16"/>
                  <w:szCs w:val="16"/>
                </w:rPr>
                <w:t>Rain</w:t>
              </w:r>
            </w:ins>
            <w:ins w:id="219" w:author="Stephanie Siler" w:date="2018-05-09T14:22:00Z">
              <w:r>
                <w:rPr>
                  <w:rFonts w:cs="Times New Roman"/>
                  <w:sz w:val="16"/>
                  <w:szCs w:val="16"/>
                </w:rPr>
                <w:t xml:space="preserve"> water</w:t>
              </w:r>
            </w:ins>
          </w:p>
        </w:tc>
        <w:tc>
          <w:tcPr>
            <w:tcW w:w="1530" w:type="dxa"/>
            <w:vMerge/>
          </w:tcPr>
          <w:p w14:paraId="03673B5B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486889" w14:paraId="2A163B2E" w14:textId="77777777" w:rsidTr="002F5A52">
        <w:tblPrEx>
          <w:tblW w:w="12978" w:type="dxa"/>
          <w:tblLayout w:type="fixed"/>
          <w:tblPrExChange w:id="220" w:author="Stephanie Siler" w:date="2018-05-15T15:37:00Z">
            <w:tblPrEx>
              <w:tblW w:w="12978" w:type="dxa"/>
              <w:tblLayout w:type="fixed"/>
            </w:tblPrEx>
          </w:tblPrExChange>
        </w:tblPrEx>
        <w:trPr>
          <w:trHeight w:val="260"/>
          <w:trPrChange w:id="221" w:author="Stephanie Siler" w:date="2018-05-15T15:37:00Z">
            <w:trPr>
              <w:trHeight w:val="260"/>
            </w:trPr>
          </w:trPrChange>
        </w:trPr>
        <w:tc>
          <w:tcPr>
            <w:tcW w:w="5688" w:type="dxa"/>
            <w:gridSpan w:val="3"/>
            <w:tcPrChange w:id="222" w:author="Stephanie Siler" w:date="2018-05-15T15:37:00Z">
              <w:tcPr>
                <w:tcW w:w="5688" w:type="dxa"/>
                <w:gridSpan w:val="3"/>
                <w:tcBorders>
                  <w:bottom w:val="single" w:sz="12" w:space="0" w:color="auto"/>
                </w:tcBorders>
              </w:tcPr>
            </w:tcPrChange>
          </w:tcPr>
          <w:p w14:paraId="42413F64" w14:textId="77777777" w:rsidR="00486889" w:rsidRPr="00474386" w:rsidRDefault="00486889" w:rsidP="0048688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</w:t>
            </w:r>
            <w:r w:rsidRPr="00474386">
              <w:rPr>
                <w:b/>
                <w:sz w:val="18"/>
                <w:szCs w:val="18"/>
              </w:rPr>
              <w:t>-T1-VX-L2</w:t>
            </w:r>
          </w:p>
        </w:tc>
        <w:tc>
          <w:tcPr>
            <w:tcW w:w="1620" w:type="dxa"/>
            <w:tcPrChange w:id="223" w:author="Stephanie Siler" w:date="2018-05-15T15:37:00Z">
              <w:tcPr>
                <w:tcW w:w="1620" w:type="dxa"/>
                <w:tcBorders>
                  <w:bottom w:val="single" w:sz="12" w:space="0" w:color="auto"/>
                </w:tcBorders>
              </w:tcPr>
            </w:tcPrChange>
          </w:tcPr>
          <w:p w14:paraId="6676B38A" w14:textId="77777777" w:rsidR="00486889" w:rsidRPr="00F031BA" w:rsidRDefault="00486889" w:rsidP="00486889">
            <w:pPr>
              <w:rPr>
                <w:ins w:id="224" w:author="Stephanie Siler" w:date="2018-05-15T15:49:00Z"/>
                <w:rFonts w:cs="Times New Roman"/>
                <w:color w:val="FF0000"/>
                <w:sz w:val="16"/>
                <w:szCs w:val="16"/>
                <w:rPrChange w:id="225" w:author="Stephanie Siler" w:date="2018-05-15T16:00:00Z">
                  <w:rPr>
                    <w:ins w:id="226" w:author="Stephanie Siler" w:date="2018-05-15T15:49:00Z"/>
                    <w:rFonts w:cs="Times New Roman"/>
                    <w:sz w:val="16"/>
                    <w:szCs w:val="16"/>
                  </w:rPr>
                </w:rPrChange>
              </w:rPr>
            </w:pPr>
            <w:del w:id="227" w:author="Stephanie Siler" w:date="2018-05-09T14:20:00Z">
              <w:r w:rsidRPr="00F031BA" w:rsidDel="0089456E">
                <w:rPr>
                  <w:rFonts w:cs="Times New Roman"/>
                  <w:color w:val="FF0000"/>
                  <w:sz w:val="16"/>
                  <w:szCs w:val="16"/>
                  <w:rPrChange w:id="228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delText>A lot (one hive)</w:delText>
              </w:r>
            </w:del>
            <w:ins w:id="229" w:author="Stephanie Siler" w:date="2018-05-09T14:20:00Z">
              <w:r w:rsidRPr="00F031BA">
                <w:rPr>
                  <w:rFonts w:cs="Times New Roman"/>
                  <w:color w:val="FF0000"/>
                  <w:sz w:val="16"/>
                  <w:szCs w:val="16"/>
                  <w:rPrChange w:id="230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t>a whole hive</w:t>
              </w:r>
            </w:ins>
          </w:p>
          <w:p w14:paraId="5C29C827" w14:textId="422BC57C" w:rsidR="00342A9A" w:rsidRPr="00F031BA" w:rsidRDefault="00342A9A" w:rsidP="00486889">
            <w:pPr>
              <w:rPr>
                <w:rFonts w:cs="Times New Roman"/>
                <w:color w:val="FF0000"/>
                <w:sz w:val="16"/>
                <w:szCs w:val="16"/>
                <w:rPrChange w:id="231" w:author="Stephanie Siler" w:date="2018-05-15T16:00:00Z">
                  <w:rPr>
                    <w:rFonts w:cs="Times New Roman"/>
                    <w:sz w:val="16"/>
                    <w:szCs w:val="16"/>
                  </w:rPr>
                </w:rPrChange>
              </w:rPr>
            </w:pPr>
            <w:ins w:id="232" w:author="Stephanie Siler" w:date="2018-05-15T15:49:00Z">
              <w:r w:rsidRPr="00F031BA">
                <w:rPr>
                  <w:rFonts w:cs="Times New Roman"/>
                  <w:color w:val="FF0000"/>
                  <w:sz w:val="16"/>
                  <w:szCs w:val="16"/>
                  <w:rPrChange w:id="233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t>(5/15/18: “a whole hive of”)</w:t>
              </w:r>
            </w:ins>
          </w:p>
        </w:tc>
        <w:tc>
          <w:tcPr>
            <w:tcW w:w="1260" w:type="dxa"/>
            <w:tcPrChange w:id="234" w:author="Stephanie Siler" w:date="2018-05-15T15:37:00Z">
              <w:tcPr>
                <w:tcW w:w="1260" w:type="dxa"/>
                <w:tcBorders>
                  <w:bottom w:val="single" w:sz="12" w:space="0" w:color="auto"/>
                </w:tcBorders>
              </w:tcPr>
            </w:tcPrChange>
          </w:tcPr>
          <w:p w14:paraId="49F05E6D" w14:textId="77777777" w:rsidR="00486889" w:rsidRPr="00F6415F" w:rsidRDefault="00486889" w:rsidP="00486889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Partial sunlight </w:t>
            </w:r>
          </w:p>
        </w:tc>
        <w:tc>
          <w:tcPr>
            <w:tcW w:w="1350" w:type="dxa"/>
            <w:tcPrChange w:id="235" w:author="Stephanie Siler" w:date="2018-05-15T15:37:00Z">
              <w:tcPr>
                <w:tcW w:w="1350" w:type="dxa"/>
                <w:tcBorders>
                  <w:bottom w:val="single" w:sz="12" w:space="0" w:color="auto"/>
                </w:tcBorders>
              </w:tcPr>
            </w:tcPrChange>
          </w:tcPr>
          <w:p w14:paraId="256368C5" w14:textId="3B59B729" w:rsidR="00486889" w:rsidRPr="00F6415F" w:rsidRDefault="00486889" w:rsidP="00486889">
            <w:pPr>
              <w:rPr>
                <w:rFonts w:cs="Times New Roman"/>
                <w:sz w:val="16"/>
                <w:szCs w:val="16"/>
              </w:rPr>
            </w:pPr>
            <w:del w:id="236" w:author="Stephanie Siler" w:date="2018-05-09T14:20:00Z">
              <w:r w:rsidDel="00A65195">
                <w:rPr>
                  <w:rFonts w:cs="Times New Roman"/>
                  <w:sz w:val="16"/>
                  <w:szCs w:val="16"/>
                </w:rPr>
                <w:delText>Wonder Grow</w:delText>
              </w:r>
            </w:del>
            <w:ins w:id="237" w:author="Stephanie Siler" w:date="2018-05-09T14:20:00Z">
              <w:r>
                <w:rPr>
                  <w:rFonts w:cs="Times New Roman"/>
                  <w:sz w:val="16"/>
                  <w:szCs w:val="16"/>
                </w:rPr>
                <w:t>Some</w:t>
              </w:r>
            </w:ins>
          </w:p>
        </w:tc>
        <w:tc>
          <w:tcPr>
            <w:tcW w:w="1530" w:type="dxa"/>
            <w:tcPrChange w:id="238" w:author="Stephanie Siler" w:date="2018-05-15T15:37:00Z">
              <w:tcPr>
                <w:tcW w:w="1530" w:type="dxa"/>
                <w:tcBorders>
                  <w:bottom w:val="single" w:sz="12" w:space="0" w:color="auto"/>
                </w:tcBorders>
              </w:tcPr>
            </w:tcPrChange>
          </w:tcPr>
          <w:p w14:paraId="71B719FE" w14:textId="02B9BB8C" w:rsidR="00486889" w:rsidRPr="00F6415F" w:rsidRDefault="00486889" w:rsidP="00486889">
            <w:pPr>
              <w:rPr>
                <w:rFonts w:cs="Times New Roman"/>
                <w:sz w:val="16"/>
                <w:szCs w:val="16"/>
              </w:rPr>
            </w:pPr>
            <w:del w:id="239" w:author="Stephanie Siler" w:date="2018-05-09T14:21:00Z">
              <w:r w:rsidDel="005D2289">
                <w:rPr>
                  <w:rFonts w:cs="Times New Roman"/>
                  <w:sz w:val="16"/>
                  <w:szCs w:val="16"/>
                </w:rPr>
                <w:delText>Rain</w:delText>
              </w:r>
            </w:del>
            <w:ins w:id="240" w:author="Stephanie Siler" w:date="2018-05-09T14:21:00Z">
              <w:r>
                <w:rPr>
                  <w:rFonts w:cs="Times New Roman"/>
                  <w:sz w:val="16"/>
                  <w:szCs w:val="16"/>
                </w:rPr>
                <w:t>Tap</w:t>
              </w:r>
            </w:ins>
            <w:ins w:id="241" w:author="Stephanie Siler" w:date="2018-05-09T14:22:00Z">
              <w:r>
                <w:rPr>
                  <w:rFonts w:cs="Times New Roman"/>
                  <w:sz w:val="16"/>
                  <w:szCs w:val="16"/>
                </w:rPr>
                <w:t xml:space="preserve"> water</w:t>
              </w:r>
            </w:ins>
          </w:p>
        </w:tc>
        <w:tc>
          <w:tcPr>
            <w:tcW w:w="1530" w:type="dxa"/>
            <w:vMerge/>
            <w:tcPrChange w:id="242" w:author="Stephanie Siler" w:date="2018-05-15T15:37:00Z">
              <w:tcPr>
                <w:tcW w:w="1530" w:type="dxa"/>
                <w:vMerge/>
                <w:tcBorders>
                  <w:bottom w:val="single" w:sz="12" w:space="0" w:color="auto"/>
                </w:tcBorders>
              </w:tcPr>
            </w:tcPrChange>
          </w:tcPr>
          <w:p w14:paraId="186D099B" w14:textId="77777777" w:rsidR="00486889" w:rsidRDefault="00486889" w:rsidP="00486889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2F5A52" w14:paraId="4AC6F066" w14:textId="77777777" w:rsidTr="00A35509">
        <w:trPr>
          <w:trHeight w:val="260"/>
          <w:ins w:id="243" w:author="Stephanie Siler" w:date="2018-05-15T15:37:00Z"/>
        </w:trPr>
        <w:tc>
          <w:tcPr>
            <w:tcW w:w="5688" w:type="dxa"/>
            <w:gridSpan w:val="3"/>
            <w:tcBorders>
              <w:bottom w:val="single" w:sz="12" w:space="0" w:color="auto"/>
            </w:tcBorders>
          </w:tcPr>
          <w:p w14:paraId="19ABFA76" w14:textId="04AD0738" w:rsidR="002F5A52" w:rsidRDefault="002F5A52" w:rsidP="00486889">
            <w:pPr>
              <w:jc w:val="right"/>
              <w:rPr>
                <w:ins w:id="244" w:author="Stephanie Siler" w:date="2018-05-15T15:37:00Z"/>
                <w:b/>
                <w:sz w:val="18"/>
                <w:szCs w:val="18"/>
              </w:rPr>
            </w:pPr>
            <w:ins w:id="245" w:author="Stephanie Siler" w:date="2018-05-15T15:37:00Z">
              <w:r>
                <w:rPr>
                  <w:b/>
                  <w:sz w:val="18"/>
                  <w:szCs w:val="18"/>
                </w:rPr>
                <w:t>A4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02310F">
                <w:rPr>
                  <w:b/>
                  <w:sz w:val="18"/>
                  <w:szCs w:val="18"/>
                </w:rPr>
                <w:t>T1</w:t>
              </w:r>
              <w:r w:rsidRPr="00A41727">
                <w:rPr>
                  <w:b/>
                  <w:sz w:val="18"/>
                  <w:szCs w:val="18"/>
                </w:rPr>
                <w:t>-VX</w:t>
              </w:r>
              <w:r>
                <w:rPr>
                  <w:b/>
                  <w:sz w:val="18"/>
                  <w:szCs w:val="18"/>
                </w:rPr>
                <w:t>-</w:t>
              </w:r>
              <w:r w:rsidRPr="00A41727">
                <w:rPr>
                  <w:b/>
                  <w:sz w:val="18"/>
                  <w:szCs w:val="18"/>
                </w:rPr>
                <w:t>L</w:t>
              </w:r>
              <w:r>
                <w:rPr>
                  <w:b/>
                  <w:sz w:val="18"/>
                  <w:szCs w:val="18"/>
                </w:rPr>
                <w:t>X-modifier</w:t>
              </w:r>
            </w:ins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5B43CBB" w14:textId="1B1962DC" w:rsidR="002F5A52" w:rsidRPr="00F031BA" w:rsidDel="0089456E" w:rsidRDefault="00342A9A" w:rsidP="00486889">
            <w:pPr>
              <w:rPr>
                <w:ins w:id="246" w:author="Stephanie Siler" w:date="2018-05-15T15:37:00Z"/>
                <w:rFonts w:cs="Times New Roman"/>
                <w:color w:val="FF0000"/>
                <w:sz w:val="16"/>
                <w:szCs w:val="16"/>
                <w:rPrChange w:id="247" w:author="Stephanie Siler" w:date="2018-05-15T16:00:00Z">
                  <w:rPr>
                    <w:ins w:id="248" w:author="Stephanie Siler" w:date="2018-05-15T15:37:00Z"/>
                    <w:rFonts w:cs="Times New Roman"/>
                    <w:sz w:val="16"/>
                    <w:szCs w:val="16"/>
                  </w:rPr>
                </w:rPrChange>
              </w:rPr>
            </w:pPr>
            <w:ins w:id="249" w:author="Stephanie Siler" w:date="2018-05-15T15:48:00Z">
              <w:r w:rsidRPr="00F031BA">
                <w:rPr>
                  <w:rFonts w:cs="Times New Roman"/>
                  <w:color w:val="FF0000"/>
                  <w:sz w:val="16"/>
                  <w:szCs w:val="16"/>
                  <w:rPrChange w:id="250" w:author="Stephanie Siler" w:date="2018-05-15T16:00:00Z">
                    <w:rPr>
                      <w:rFonts w:cs="Times New Roman"/>
                      <w:sz w:val="16"/>
                      <w:szCs w:val="16"/>
                    </w:rPr>
                  </w:rPrChange>
                </w:rPr>
                <w:t>bees</w:t>
              </w:r>
            </w:ins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E8AD729" w14:textId="57980EEB" w:rsidR="002F5A52" w:rsidRDefault="000F2A7D" w:rsidP="00486889">
            <w:pPr>
              <w:rPr>
                <w:ins w:id="251" w:author="Stephanie Siler" w:date="2018-05-15T15:37:00Z"/>
                <w:rFonts w:cs="Times New Roman"/>
                <w:sz w:val="16"/>
                <w:szCs w:val="16"/>
              </w:rPr>
            </w:pPr>
            <w:ins w:id="252" w:author="Stephanie Siler" w:date="2018-05-15T15:47:00Z">
              <w:r>
                <w:rPr>
                  <w:rFonts w:cs="Times New Roman"/>
                  <w:sz w:val="16"/>
                  <w:szCs w:val="16"/>
                </w:rPr>
                <w:t>(n/a)</w:t>
              </w:r>
            </w:ins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4F6CF1DF" w14:textId="6275CDA9" w:rsidR="002F5A52" w:rsidDel="00A65195" w:rsidRDefault="00253E96" w:rsidP="00486889">
            <w:pPr>
              <w:rPr>
                <w:ins w:id="253" w:author="Stephanie Siler" w:date="2018-05-15T15:37:00Z"/>
                <w:rFonts w:cs="Times New Roman"/>
                <w:sz w:val="16"/>
                <w:szCs w:val="16"/>
              </w:rPr>
            </w:pPr>
            <w:ins w:id="254" w:author="Stephanie Siler" w:date="2018-05-15T15:49:00Z">
              <w:r>
                <w:rPr>
                  <w:rFonts w:cs="Times New Roman"/>
                  <w:sz w:val="16"/>
                  <w:szCs w:val="16"/>
                </w:rPr>
                <w:t>fertilizer</w:t>
              </w:r>
            </w:ins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2187D7C6" w14:textId="40DB4062" w:rsidR="002F5A52" w:rsidDel="005D2289" w:rsidRDefault="000F2A7D" w:rsidP="00486889">
            <w:pPr>
              <w:rPr>
                <w:ins w:id="255" w:author="Stephanie Siler" w:date="2018-05-15T15:37:00Z"/>
                <w:rFonts w:cs="Times New Roman"/>
                <w:sz w:val="16"/>
                <w:szCs w:val="16"/>
              </w:rPr>
            </w:pPr>
            <w:ins w:id="256" w:author="Stephanie Siler" w:date="2018-05-15T15:47:00Z">
              <w:r>
                <w:rPr>
                  <w:rFonts w:cs="Times New Roman"/>
                  <w:sz w:val="16"/>
                  <w:szCs w:val="16"/>
                </w:rPr>
                <w:t>(n/a)</w:t>
              </w:r>
            </w:ins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36D7FA6" w14:textId="77777777" w:rsidR="002F5A52" w:rsidRDefault="002F5A52" w:rsidP="00486889">
            <w:pPr>
              <w:rPr>
                <w:ins w:id="257" w:author="Stephanie Siler" w:date="2018-05-15T15:37:00Z"/>
                <w:rFonts w:cs="Times New Roman"/>
                <w:sz w:val="16"/>
                <w:szCs w:val="16"/>
              </w:rPr>
            </w:pPr>
          </w:p>
        </w:tc>
      </w:tr>
    </w:tbl>
    <w:p w14:paraId="31E90C35" w14:textId="77777777" w:rsidR="00001109" w:rsidRDefault="00001109" w:rsidP="00567220"/>
    <w:p w14:paraId="54862572" w14:textId="77777777" w:rsidR="00567220" w:rsidRDefault="00567220" w:rsidP="0056722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2790"/>
        <w:gridCol w:w="1327"/>
        <w:gridCol w:w="1553"/>
        <w:gridCol w:w="1530"/>
        <w:gridCol w:w="1620"/>
        <w:gridCol w:w="1620"/>
        <w:tblGridChange w:id="258">
          <w:tblGrid>
            <w:gridCol w:w="1548"/>
            <w:gridCol w:w="1170"/>
            <w:gridCol w:w="2790"/>
            <w:gridCol w:w="1327"/>
            <w:gridCol w:w="1553"/>
            <w:gridCol w:w="1530"/>
            <w:gridCol w:w="1620"/>
            <w:gridCol w:w="1620"/>
          </w:tblGrid>
        </w:tblGridChange>
      </w:tblGrid>
      <w:tr w:rsidR="00F06837" w14:paraId="5E9B758B" w14:textId="77777777" w:rsidTr="003E3942">
        <w:tc>
          <w:tcPr>
            <w:tcW w:w="1548" w:type="dxa"/>
            <w:tcBorders>
              <w:bottom w:val="single" w:sz="12" w:space="0" w:color="auto"/>
            </w:tcBorders>
          </w:tcPr>
          <w:p w14:paraId="3957583D" w14:textId="77777777" w:rsidR="00F06837" w:rsidRPr="00692B22" w:rsidRDefault="00F06837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6E0DD1F" w14:textId="77777777" w:rsidR="00F06837" w:rsidRPr="00692B22" w:rsidRDefault="00F06837" w:rsidP="00990B6C">
            <w:pPr>
              <w:rPr>
                <w:b/>
                <w:sz w:val="20"/>
                <w:szCs w:val="20"/>
              </w:rPr>
            </w:pPr>
            <w:r w:rsidRPr="00692B22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X</w:t>
            </w:r>
            <w:r w:rsidRPr="00692B22">
              <w:rPr>
                <w:b/>
                <w:sz w:val="20"/>
                <w:szCs w:val="20"/>
              </w:rPr>
              <w:t>-T2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14:paraId="5B8FDA9B" w14:textId="77777777" w:rsidR="00F06837" w:rsidRDefault="00F06837" w:rsidP="00990B6C">
            <w:pPr>
              <w:rPr>
                <w:b/>
                <w:sz w:val="20"/>
                <w:szCs w:val="20"/>
              </w:rPr>
            </w:pPr>
            <w:r w:rsidRPr="00692B22">
              <w:rPr>
                <w:b/>
                <w:sz w:val="20"/>
                <w:szCs w:val="20"/>
              </w:rPr>
              <w:t>DV</w:t>
            </w:r>
            <w:r>
              <w:rPr>
                <w:b/>
                <w:sz w:val="20"/>
                <w:szCs w:val="20"/>
              </w:rPr>
              <w:t>g</w:t>
            </w:r>
            <w:r w:rsidRPr="00692B22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AX</w:t>
            </w:r>
            <w:r w:rsidRPr="00692B22">
              <w:rPr>
                <w:b/>
                <w:sz w:val="20"/>
                <w:szCs w:val="20"/>
              </w:rPr>
              <w:t>-T2</w:t>
            </w:r>
            <w:r>
              <w:rPr>
                <w:b/>
                <w:sz w:val="20"/>
                <w:szCs w:val="20"/>
              </w:rPr>
              <w:t xml:space="preserve"> (general DV)</w:t>
            </w:r>
          </w:p>
          <w:p w14:paraId="38C25F2D" w14:textId="77777777" w:rsidR="00F06837" w:rsidRPr="00692B22" w:rsidRDefault="00F06837" w:rsidP="00990B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DVs-AX-T2 (specific DV)</w:t>
            </w:r>
          </w:p>
        </w:tc>
        <w:tc>
          <w:tcPr>
            <w:tcW w:w="1327" w:type="dxa"/>
            <w:tcBorders>
              <w:bottom w:val="single" w:sz="12" w:space="0" w:color="auto"/>
            </w:tcBorders>
          </w:tcPr>
          <w:p w14:paraId="13CA0649" w14:textId="77777777" w:rsidR="00F06837" w:rsidRPr="00692B22" w:rsidRDefault="00F06837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AX-T2-V1</w:t>
            </w:r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14:paraId="485FD631" w14:textId="77777777" w:rsidR="00F06837" w:rsidRPr="00692B22" w:rsidRDefault="00F06837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AX-T2-V2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1FA8EE12" w14:textId="77777777" w:rsidR="00F06837" w:rsidRPr="00692B22" w:rsidRDefault="00F06837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AX-T2-V3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EC1DAF8" w14:textId="77777777" w:rsidR="00F06837" w:rsidRPr="00692B22" w:rsidRDefault="00F06837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AX-T2-V4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DFA18EF" w14:textId="77777777" w:rsidR="00F06837" w:rsidRDefault="00AB69DA" w:rsidP="008C3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AX-T1-</w:t>
            </w:r>
            <w:r w:rsidR="00422019">
              <w:rPr>
                <w:b/>
                <w:sz w:val="20"/>
                <w:szCs w:val="20"/>
              </w:rPr>
              <w:t>Intro</w:t>
            </w:r>
            <w:r>
              <w:rPr>
                <w:b/>
                <w:sz w:val="20"/>
                <w:szCs w:val="20"/>
              </w:rPr>
              <w:t>Exp</w:t>
            </w:r>
          </w:p>
        </w:tc>
      </w:tr>
      <w:tr w:rsidR="000E2AC1" w14:paraId="22193749" w14:textId="77777777" w:rsidTr="003E3942">
        <w:tc>
          <w:tcPr>
            <w:tcW w:w="1548" w:type="dxa"/>
            <w:tcBorders>
              <w:top w:val="single" w:sz="12" w:space="0" w:color="auto"/>
            </w:tcBorders>
          </w:tcPr>
          <w:p w14:paraId="0CF944D8" w14:textId="77777777" w:rsidR="000E2AC1" w:rsidRPr="00BE47E4" w:rsidRDefault="000E2AC1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 = </w:t>
            </w:r>
            <w:r w:rsidRPr="001156EF">
              <w:rPr>
                <w:sz w:val="18"/>
                <w:szCs w:val="18"/>
              </w:rPr>
              <w:t>Physical &amp; Chemical Changes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51D2C2CC" w14:textId="77777777" w:rsidR="000E2AC1" w:rsidRPr="00567220" w:rsidRDefault="000E2AC1" w:rsidP="008C3B39">
            <w:pPr>
              <w:rPr>
                <w:sz w:val="18"/>
                <w:szCs w:val="18"/>
              </w:rPr>
            </w:pPr>
            <w:r w:rsidRPr="00567220">
              <w:rPr>
                <w:sz w:val="18"/>
                <w:szCs w:val="18"/>
              </w:rPr>
              <w:t>Soda</w:t>
            </w:r>
            <w:r>
              <w:rPr>
                <w:sz w:val="18"/>
                <w:szCs w:val="18"/>
              </w:rPr>
              <w:t>/</w:t>
            </w:r>
            <w:r w:rsidRPr="00567220">
              <w:rPr>
                <w:sz w:val="18"/>
                <w:szCs w:val="18"/>
              </w:rPr>
              <w:t>Mint</w:t>
            </w:r>
            <w:r>
              <w:rPr>
                <w:sz w:val="18"/>
                <w:szCs w:val="18"/>
              </w:rPr>
              <w:t xml:space="preserve"> reaction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14:paraId="1D87EC05" w14:textId="77777777" w:rsidR="000E2AC1" w:rsidRDefault="000E2AC1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Strength of the reaction between soda and mints</w:t>
            </w:r>
          </w:p>
          <w:p w14:paraId="0276427A" w14:textId="77777777" w:rsidR="000E2AC1" w:rsidRDefault="000E2AC1" w:rsidP="00FF6BEA">
            <w:pPr>
              <w:rPr>
                <w:sz w:val="18"/>
                <w:szCs w:val="18"/>
              </w:rPr>
            </w:pPr>
          </w:p>
          <w:p w14:paraId="0DE100D0" w14:textId="77777777" w:rsidR="000E2AC1" w:rsidRDefault="000E2AC1" w:rsidP="00FF6BEA">
            <w:pPr>
              <w:rPr>
                <w:sz w:val="18"/>
                <w:szCs w:val="18"/>
              </w:rPr>
            </w:pPr>
            <w:r w:rsidRPr="00DC0403">
              <w:rPr>
                <w:sz w:val="18"/>
                <w:szCs w:val="18"/>
              </w:rPr>
              <w:t>height of the soda geyser</w:t>
            </w:r>
          </w:p>
          <w:p w14:paraId="0BE8F1C7" w14:textId="77777777" w:rsidR="00981CAC" w:rsidRDefault="00981CAC" w:rsidP="00FF6BEA">
            <w:pPr>
              <w:rPr>
                <w:sz w:val="18"/>
                <w:szCs w:val="18"/>
              </w:rPr>
            </w:pPr>
          </w:p>
          <w:p w14:paraId="02900AFB" w14:textId="77777777" w:rsidR="00981CAC" w:rsidRPr="00567220" w:rsidRDefault="00981CAC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geyser height</w:t>
            </w:r>
          </w:p>
        </w:tc>
        <w:tc>
          <w:tcPr>
            <w:tcW w:w="1327" w:type="dxa"/>
            <w:tcBorders>
              <w:top w:val="single" w:sz="12" w:space="0" w:color="auto"/>
            </w:tcBorders>
          </w:tcPr>
          <w:p w14:paraId="6B01EEB0" w14:textId="77777777" w:rsidR="000E2AC1" w:rsidRDefault="000E3BD6" w:rsidP="00FF6BEA">
            <w:pPr>
              <w:rPr>
                <w:bCs/>
                <w:sz w:val="16"/>
                <w:szCs w:val="16"/>
              </w:rPr>
            </w:pPr>
            <w:r w:rsidRPr="0020124F">
              <w:rPr>
                <w:bCs/>
                <w:sz w:val="16"/>
                <w:szCs w:val="16"/>
                <w:highlight w:val="green"/>
              </w:rPr>
              <w:t>type of sweetener</w:t>
            </w:r>
            <w:r w:rsidR="006C306A">
              <w:rPr>
                <w:bCs/>
                <w:sz w:val="16"/>
                <w:szCs w:val="16"/>
              </w:rPr>
              <w:t xml:space="preserve"> in the soda</w:t>
            </w:r>
          </w:p>
          <w:p w14:paraId="442EB5EC" w14:textId="77777777" w:rsidR="00B87BD1" w:rsidRDefault="00B87BD1" w:rsidP="00FF6BEA">
            <w:pPr>
              <w:rPr>
                <w:bCs/>
                <w:sz w:val="16"/>
                <w:szCs w:val="16"/>
              </w:rPr>
            </w:pPr>
          </w:p>
          <w:p w14:paraId="4F06035D" w14:textId="77777777" w:rsidR="00B87BD1" w:rsidRPr="00567220" w:rsidRDefault="000E3BD6" w:rsidP="00FF6BEA">
            <w:pPr>
              <w:rPr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>sweetener</w:t>
            </w:r>
          </w:p>
        </w:tc>
        <w:tc>
          <w:tcPr>
            <w:tcW w:w="1553" w:type="dxa"/>
            <w:tcBorders>
              <w:top w:val="single" w:sz="12" w:space="0" w:color="auto"/>
            </w:tcBorders>
          </w:tcPr>
          <w:p w14:paraId="34BBDE74" w14:textId="77777777" w:rsidR="000E2AC1" w:rsidRDefault="000E2AC1" w:rsidP="00FF6BEA">
            <w:pPr>
              <w:rPr>
                <w:bCs/>
                <w:sz w:val="16"/>
                <w:szCs w:val="16"/>
              </w:rPr>
            </w:pPr>
            <w:r w:rsidRPr="0020124F">
              <w:rPr>
                <w:bCs/>
                <w:sz w:val="16"/>
                <w:szCs w:val="16"/>
                <w:highlight w:val="cyan"/>
              </w:rPr>
              <w:t>amount of caffeine in the soda</w:t>
            </w:r>
          </w:p>
          <w:p w14:paraId="2651CF8D" w14:textId="77777777" w:rsidR="00B87BD1" w:rsidRDefault="00B87BD1" w:rsidP="00FF6BEA">
            <w:pPr>
              <w:rPr>
                <w:bCs/>
                <w:sz w:val="16"/>
                <w:szCs w:val="16"/>
              </w:rPr>
            </w:pPr>
          </w:p>
          <w:p w14:paraId="2B940BAC" w14:textId="77777777" w:rsidR="00B87BD1" w:rsidRPr="00567220" w:rsidRDefault="00B87BD1" w:rsidP="00FF6BEA">
            <w:pPr>
              <w:rPr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 xml:space="preserve">amount of </w:t>
            </w:r>
            <w:r w:rsidR="008422A9">
              <w:rPr>
                <w:bCs/>
                <w:sz w:val="16"/>
                <w:szCs w:val="16"/>
              </w:rPr>
              <w:t>caffeine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699088D8" w14:textId="751587CB" w:rsidR="000E2AC1" w:rsidRDefault="00EE169E" w:rsidP="00F31F66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texture of mint</w:t>
            </w:r>
          </w:p>
          <w:p w14:paraId="68DEAB9F" w14:textId="77777777" w:rsidR="008422A9" w:rsidRDefault="008422A9" w:rsidP="00F31F66">
            <w:pPr>
              <w:rPr>
                <w:bCs/>
                <w:sz w:val="16"/>
                <w:szCs w:val="16"/>
              </w:rPr>
            </w:pPr>
          </w:p>
          <w:p w14:paraId="416AD4D8" w14:textId="77777777" w:rsidR="008422A9" w:rsidRDefault="008422A9" w:rsidP="00F31F66">
            <w:pPr>
              <w:rPr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>mint surface area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A743364" w14:textId="77777777" w:rsidR="000E2AC1" w:rsidRDefault="000E2AC1" w:rsidP="00FF6BEA">
            <w:pPr>
              <w:rPr>
                <w:bCs/>
                <w:sz w:val="16"/>
                <w:szCs w:val="16"/>
              </w:rPr>
            </w:pPr>
            <w:r w:rsidRPr="00D13141">
              <w:rPr>
                <w:bCs/>
                <w:sz w:val="16"/>
                <w:szCs w:val="16"/>
                <w:highlight w:val="green"/>
              </w:rPr>
              <w:t>amount of carbon dioxide in the soda</w:t>
            </w:r>
          </w:p>
          <w:p w14:paraId="16E463C3" w14:textId="77777777" w:rsidR="00E15687" w:rsidRDefault="00E15687" w:rsidP="00FF6BEA">
            <w:pPr>
              <w:rPr>
                <w:bCs/>
                <w:sz w:val="16"/>
                <w:szCs w:val="16"/>
              </w:rPr>
            </w:pPr>
          </w:p>
          <w:p w14:paraId="52D400E9" w14:textId="77777777" w:rsidR="00E15687" w:rsidRDefault="00E15687" w:rsidP="00FF6BEA">
            <w:pPr>
              <w:rPr>
                <w:sz w:val="18"/>
                <w:szCs w:val="18"/>
              </w:rPr>
            </w:pPr>
            <w:r>
              <w:rPr>
                <w:bCs/>
                <w:sz w:val="16"/>
                <w:szCs w:val="16"/>
              </w:rPr>
              <w:t>amount of carbon dioxide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</w:tcBorders>
          </w:tcPr>
          <w:p w14:paraId="2A33D904" w14:textId="77777777" w:rsidR="000E2AC1" w:rsidRPr="00D13141" w:rsidRDefault="008B3291" w:rsidP="00D05276">
            <w:pPr>
              <w:rPr>
                <w:bCs/>
                <w:sz w:val="16"/>
                <w:szCs w:val="16"/>
                <w:highlight w:val="green"/>
              </w:rPr>
            </w:pPr>
            <w:r w:rsidRPr="00CA5B3F">
              <w:rPr>
                <w:bCs/>
                <w:sz w:val="16"/>
                <w:szCs w:val="16"/>
              </w:rPr>
              <w:t>We will put five mints</w:t>
            </w:r>
            <w:r w:rsidR="002F464A">
              <w:rPr>
                <w:bCs/>
                <w:sz w:val="16"/>
                <w:szCs w:val="16"/>
              </w:rPr>
              <w:t xml:space="preserve"> </w:t>
            </w:r>
            <w:r w:rsidRPr="00CA5B3F">
              <w:rPr>
                <w:bCs/>
                <w:sz w:val="16"/>
                <w:szCs w:val="16"/>
              </w:rPr>
              <w:t xml:space="preserve"> into a bottle of soda. Bubbles forming a soda “geyser” may come out of the bottle.</w:t>
            </w:r>
          </w:p>
        </w:tc>
      </w:tr>
      <w:tr w:rsidR="000E2AC1" w14:paraId="3FED093F" w14:textId="77777777" w:rsidTr="008C3B39">
        <w:trPr>
          <w:trHeight w:val="368"/>
        </w:trPr>
        <w:tc>
          <w:tcPr>
            <w:tcW w:w="5508" w:type="dxa"/>
            <w:gridSpan w:val="3"/>
          </w:tcPr>
          <w:p w14:paraId="3C6AB447" w14:textId="77777777" w:rsidR="000E2AC1" w:rsidRPr="007A6D0B" w:rsidRDefault="000E2AC1" w:rsidP="0000110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A1-T2-VX-L1</w:t>
            </w:r>
          </w:p>
        </w:tc>
        <w:tc>
          <w:tcPr>
            <w:tcW w:w="1327" w:type="dxa"/>
          </w:tcPr>
          <w:p w14:paraId="6492C994" w14:textId="44154325" w:rsidR="000E2AC1" w:rsidRPr="00FF2814" w:rsidRDefault="00956302" w:rsidP="00FF6BE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  <w:r w:rsidR="000E3BD6">
              <w:rPr>
                <w:bCs/>
                <w:sz w:val="16"/>
                <w:szCs w:val="16"/>
              </w:rPr>
              <w:t>ugar</w:t>
            </w:r>
          </w:p>
        </w:tc>
        <w:tc>
          <w:tcPr>
            <w:tcW w:w="1553" w:type="dxa"/>
          </w:tcPr>
          <w:p w14:paraId="6E4C1F09" w14:textId="77777777" w:rsidR="000E2AC1" w:rsidRPr="00FF2814" w:rsidRDefault="000E2AC1" w:rsidP="00FF6BE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Some</w:t>
            </w:r>
          </w:p>
        </w:tc>
        <w:tc>
          <w:tcPr>
            <w:tcW w:w="1530" w:type="dxa"/>
          </w:tcPr>
          <w:p w14:paraId="794F882A" w14:textId="734389DF" w:rsidR="00355BB7" w:rsidRDefault="00EE169E" w:rsidP="00355BB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smoother</w:t>
            </w:r>
          </w:p>
          <w:p w14:paraId="7B27A2AC" w14:textId="77777777" w:rsidR="000E2AC1" w:rsidRPr="0028618E" w:rsidRDefault="000E2AC1" w:rsidP="00355BB7">
            <w:pPr>
              <w:rPr>
                <w:bCs/>
                <w:sz w:val="16"/>
                <w:szCs w:val="16"/>
              </w:rPr>
            </w:pPr>
          </w:p>
        </w:tc>
        <w:tc>
          <w:tcPr>
            <w:tcW w:w="1620" w:type="dxa"/>
          </w:tcPr>
          <w:p w14:paraId="3A98A495" w14:textId="77777777" w:rsidR="000E2AC1" w:rsidRPr="00FF2814" w:rsidRDefault="000E2AC1" w:rsidP="00D5399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High</w:t>
            </w:r>
            <w:r w:rsidR="00630311">
              <w:rPr>
                <w:bCs/>
                <w:sz w:val="16"/>
                <w:szCs w:val="16"/>
              </w:rPr>
              <w:t>er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vMerge/>
          </w:tcPr>
          <w:p w14:paraId="0CEECAF6" w14:textId="77777777" w:rsidR="000E2AC1" w:rsidRDefault="000E2AC1" w:rsidP="00FF6BEA">
            <w:pPr>
              <w:rPr>
                <w:bCs/>
                <w:sz w:val="16"/>
                <w:szCs w:val="16"/>
              </w:rPr>
            </w:pPr>
          </w:p>
        </w:tc>
      </w:tr>
      <w:tr w:rsidR="000E2AC1" w14:paraId="66A29900" w14:textId="77777777" w:rsidTr="003E3942">
        <w:trPr>
          <w:trHeight w:val="332"/>
        </w:trPr>
        <w:tc>
          <w:tcPr>
            <w:tcW w:w="5508" w:type="dxa"/>
            <w:gridSpan w:val="3"/>
            <w:tcBorders>
              <w:bottom w:val="single" w:sz="12" w:space="0" w:color="auto"/>
            </w:tcBorders>
          </w:tcPr>
          <w:p w14:paraId="0388937A" w14:textId="77777777" w:rsidR="000E2AC1" w:rsidRPr="007A6D0B" w:rsidRDefault="000E2AC1" w:rsidP="0000110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A1-T2-VX-L2</w:t>
            </w:r>
          </w:p>
        </w:tc>
        <w:tc>
          <w:tcPr>
            <w:tcW w:w="1327" w:type="dxa"/>
            <w:tcBorders>
              <w:bottom w:val="single" w:sz="12" w:space="0" w:color="auto"/>
            </w:tcBorders>
          </w:tcPr>
          <w:p w14:paraId="298E5DC7" w14:textId="4EF892D2" w:rsidR="000E2AC1" w:rsidRPr="00FF2814" w:rsidRDefault="000E3BD6" w:rsidP="00FF6BE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  <w:r w:rsidR="00956302">
              <w:rPr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>spartame</w:t>
            </w:r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14:paraId="55B06672" w14:textId="77777777" w:rsidR="000E2AC1" w:rsidRPr="00FF2814" w:rsidRDefault="000E2AC1" w:rsidP="00FF6BE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none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6B57045E" w14:textId="010D2CFF" w:rsidR="00355BB7" w:rsidRPr="00FF2814" w:rsidRDefault="00EE169E" w:rsidP="002F464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Rough(er)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44F8C01" w14:textId="77777777" w:rsidR="000E2AC1" w:rsidRPr="00FF2814" w:rsidRDefault="0003063A" w:rsidP="00D5399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Low</w:t>
            </w:r>
            <w:r w:rsidR="00630311">
              <w:rPr>
                <w:bCs/>
                <w:sz w:val="16"/>
                <w:szCs w:val="16"/>
              </w:rPr>
              <w:t>er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vMerge/>
            <w:tcBorders>
              <w:bottom w:val="single" w:sz="12" w:space="0" w:color="auto"/>
            </w:tcBorders>
          </w:tcPr>
          <w:p w14:paraId="7ABAAD98" w14:textId="77777777" w:rsidR="000E2AC1" w:rsidRDefault="000E2AC1" w:rsidP="00FF6BEA">
            <w:pPr>
              <w:rPr>
                <w:bCs/>
                <w:sz w:val="16"/>
                <w:szCs w:val="16"/>
              </w:rPr>
            </w:pPr>
          </w:p>
        </w:tc>
      </w:tr>
      <w:tr w:rsidR="000E2AC1" w14:paraId="46372B2A" w14:textId="77777777" w:rsidTr="003E3942">
        <w:tc>
          <w:tcPr>
            <w:tcW w:w="1548" w:type="dxa"/>
            <w:tcBorders>
              <w:top w:val="single" w:sz="12" w:space="0" w:color="auto"/>
            </w:tcBorders>
          </w:tcPr>
          <w:p w14:paraId="06D48DB7" w14:textId="77777777" w:rsidR="000E2AC1" w:rsidRPr="00BE47E4" w:rsidRDefault="000E2AC1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A2 = </w:t>
            </w:r>
            <w:r w:rsidRPr="001156EF">
              <w:rPr>
                <w:sz w:val="18"/>
                <w:szCs w:val="18"/>
              </w:rPr>
              <w:t>Heat &amp; Temperature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234D4A7F" w14:textId="77777777" w:rsidR="000E2AC1" w:rsidRPr="00567220" w:rsidRDefault="000E2AC1" w:rsidP="008C3B39">
            <w:pPr>
              <w:rPr>
                <w:sz w:val="18"/>
                <w:szCs w:val="18"/>
              </w:rPr>
            </w:pPr>
            <w:r w:rsidRPr="00567220">
              <w:rPr>
                <w:sz w:val="18"/>
                <w:szCs w:val="18"/>
              </w:rPr>
              <w:t>Ice</w:t>
            </w:r>
            <w:r>
              <w:rPr>
                <w:sz w:val="18"/>
                <w:szCs w:val="18"/>
              </w:rPr>
              <w:t xml:space="preserve"> </w:t>
            </w:r>
            <w:r w:rsidRPr="00567220">
              <w:rPr>
                <w:sz w:val="18"/>
                <w:szCs w:val="18"/>
              </w:rPr>
              <w:t>Melt</w:t>
            </w:r>
            <w:r>
              <w:rPr>
                <w:sz w:val="18"/>
                <w:szCs w:val="18"/>
              </w:rPr>
              <w:t>ing time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14:paraId="672FB9A2" w14:textId="77777777" w:rsidR="000E2AC1" w:rsidRDefault="000E2AC1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it takes for an ice cube to melt in water</w:t>
            </w:r>
          </w:p>
          <w:p w14:paraId="2CF17157" w14:textId="77777777" w:rsidR="000E2AC1" w:rsidRDefault="000E2AC1" w:rsidP="00FF6BEA">
            <w:pPr>
              <w:rPr>
                <w:sz w:val="18"/>
                <w:szCs w:val="18"/>
              </w:rPr>
            </w:pPr>
          </w:p>
          <w:p w14:paraId="4595E940" w14:textId="77777777" w:rsidR="000E2AC1" w:rsidRDefault="000E2AC1" w:rsidP="00FF6BEA">
            <w:pPr>
              <w:rPr>
                <w:sz w:val="18"/>
                <w:szCs w:val="18"/>
              </w:rPr>
            </w:pPr>
            <w:r w:rsidRPr="0049737F">
              <w:rPr>
                <w:sz w:val="18"/>
                <w:szCs w:val="18"/>
              </w:rPr>
              <w:lastRenderedPageBreak/>
              <w:t>time it takes for the ice cube to melt</w:t>
            </w:r>
            <w:r w:rsidR="00E56963">
              <w:rPr>
                <w:sz w:val="18"/>
                <w:szCs w:val="18"/>
              </w:rPr>
              <w:t xml:space="preserve"> in water</w:t>
            </w:r>
          </w:p>
          <w:p w14:paraId="23222381" w14:textId="77777777" w:rsidR="00981CAC" w:rsidRDefault="00981CAC" w:rsidP="00FF6BEA">
            <w:pPr>
              <w:rPr>
                <w:sz w:val="18"/>
                <w:szCs w:val="18"/>
              </w:rPr>
            </w:pPr>
          </w:p>
          <w:p w14:paraId="6FB8CAE0" w14:textId="77777777" w:rsidR="00981CAC" w:rsidRPr="00567220" w:rsidRDefault="00981CAC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to melt</w:t>
            </w:r>
          </w:p>
        </w:tc>
        <w:tc>
          <w:tcPr>
            <w:tcW w:w="1327" w:type="dxa"/>
            <w:tcBorders>
              <w:top w:val="single" w:sz="12" w:space="0" w:color="auto"/>
            </w:tcBorders>
          </w:tcPr>
          <w:p w14:paraId="1F4BEA5D" w14:textId="77777777" w:rsidR="000E2AC1" w:rsidRDefault="000E2AC1" w:rsidP="00FF6BEA">
            <w:pPr>
              <w:rPr>
                <w:sz w:val="16"/>
                <w:szCs w:val="16"/>
              </w:rPr>
            </w:pPr>
            <w:r w:rsidRPr="00D13141">
              <w:rPr>
                <w:sz w:val="16"/>
                <w:szCs w:val="16"/>
                <w:highlight w:val="green"/>
              </w:rPr>
              <w:lastRenderedPageBreak/>
              <w:t>initial temperature of the ice cube</w:t>
            </w:r>
          </w:p>
          <w:p w14:paraId="3E6AB658" w14:textId="77777777" w:rsidR="00E962F5" w:rsidRDefault="00E962F5" w:rsidP="00FF6BEA">
            <w:pPr>
              <w:rPr>
                <w:sz w:val="18"/>
                <w:szCs w:val="18"/>
              </w:rPr>
            </w:pPr>
          </w:p>
          <w:p w14:paraId="1EE22F87" w14:textId="77777777" w:rsidR="00D05276" w:rsidRPr="00D05276" w:rsidRDefault="00D05276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initial ice temperature</w:t>
            </w:r>
          </w:p>
        </w:tc>
        <w:tc>
          <w:tcPr>
            <w:tcW w:w="1553" w:type="dxa"/>
            <w:tcBorders>
              <w:top w:val="single" w:sz="12" w:space="0" w:color="auto"/>
            </w:tcBorders>
          </w:tcPr>
          <w:p w14:paraId="6646148C" w14:textId="77777777" w:rsidR="000E2AC1" w:rsidRDefault="000E2AC1" w:rsidP="00FF6BEA">
            <w:pPr>
              <w:rPr>
                <w:sz w:val="16"/>
                <w:szCs w:val="16"/>
                <w:highlight w:val="green"/>
              </w:rPr>
            </w:pPr>
            <w:r w:rsidRPr="00D13141">
              <w:rPr>
                <w:sz w:val="16"/>
                <w:szCs w:val="16"/>
                <w:highlight w:val="green"/>
              </w:rPr>
              <w:lastRenderedPageBreak/>
              <w:t>initial temperature of the water</w:t>
            </w:r>
          </w:p>
          <w:p w14:paraId="298F3C24" w14:textId="77777777" w:rsidR="00B87BD1" w:rsidRDefault="00B87BD1" w:rsidP="00FF6BEA">
            <w:pPr>
              <w:rPr>
                <w:sz w:val="16"/>
                <w:szCs w:val="16"/>
                <w:highlight w:val="green"/>
              </w:rPr>
            </w:pPr>
          </w:p>
          <w:p w14:paraId="7702FF86" w14:textId="77777777" w:rsidR="00B87BD1" w:rsidRDefault="00B87BD1" w:rsidP="00FF6BEA">
            <w:pPr>
              <w:rPr>
                <w:sz w:val="16"/>
                <w:szCs w:val="16"/>
              </w:rPr>
            </w:pPr>
            <w:r w:rsidRPr="00390D09">
              <w:rPr>
                <w:sz w:val="16"/>
                <w:szCs w:val="16"/>
              </w:rPr>
              <w:lastRenderedPageBreak/>
              <w:t>initial water temperature</w:t>
            </w:r>
          </w:p>
          <w:p w14:paraId="4911BEB3" w14:textId="77777777" w:rsidR="00D15262" w:rsidRDefault="00D15262" w:rsidP="00FF6BEA">
            <w:pPr>
              <w:rPr>
                <w:sz w:val="16"/>
                <w:szCs w:val="16"/>
              </w:rPr>
            </w:pPr>
          </w:p>
          <w:p w14:paraId="48CDBF28" w14:textId="77777777" w:rsidR="00D15262" w:rsidRPr="00D13141" w:rsidRDefault="00D15262" w:rsidP="00FF6BE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182B2B1D" w14:textId="77777777" w:rsidR="000E2AC1" w:rsidRDefault="000E2AC1" w:rsidP="00FF6BEA">
            <w:pPr>
              <w:rPr>
                <w:sz w:val="16"/>
                <w:szCs w:val="16"/>
              </w:rPr>
            </w:pPr>
          </w:p>
          <w:p w14:paraId="4B21B93F" w14:textId="77777777" w:rsidR="00BB53A9" w:rsidRDefault="00BB53A9" w:rsidP="00FF6BEA">
            <w:pPr>
              <w:rPr>
                <w:sz w:val="16"/>
                <w:szCs w:val="16"/>
              </w:rPr>
            </w:pPr>
            <w:r w:rsidRPr="000B0337">
              <w:rPr>
                <w:sz w:val="16"/>
                <w:szCs w:val="16"/>
                <w:highlight w:val="yellow"/>
              </w:rPr>
              <w:t>pattern on the glass</w:t>
            </w:r>
          </w:p>
          <w:p w14:paraId="67CC8B30" w14:textId="77777777" w:rsidR="00BB53A9" w:rsidRDefault="00CB2440" w:rsidP="00FF6BEA">
            <w:pPr>
              <w:rPr>
                <w:sz w:val="18"/>
                <w:szCs w:val="18"/>
              </w:rPr>
            </w:pPr>
            <w:r w:rsidRPr="00B83021">
              <w:rPr>
                <w:sz w:val="18"/>
                <w:szCs w:val="18"/>
                <w:highlight w:val="cyan"/>
              </w:rPr>
              <w:t>(non-causal)</w:t>
            </w:r>
          </w:p>
          <w:p w14:paraId="2D04A075" w14:textId="77777777" w:rsidR="00D15262" w:rsidRDefault="00D15262" w:rsidP="00FF6BEA">
            <w:pPr>
              <w:rPr>
                <w:sz w:val="18"/>
                <w:szCs w:val="18"/>
              </w:rPr>
            </w:pPr>
          </w:p>
          <w:p w14:paraId="258C7130" w14:textId="77777777" w:rsidR="00D15262" w:rsidRDefault="00D15262" w:rsidP="00FF6BEA">
            <w:pPr>
              <w:rPr>
                <w:sz w:val="18"/>
                <w:szCs w:val="18"/>
              </w:rPr>
            </w:pPr>
            <w:r w:rsidRPr="00B21BAB">
              <w:rPr>
                <w:b/>
                <w:sz w:val="18"/>
                <w:szCs w:val="18"/>
              </w:rPr>
              <w:t>**Nothing in BRM for this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17DEF942" w14:textId="77777777" w:rsidR="000E2AC1" w:rsidRDefault="000E2AC1" w:rsidP="00FF6BEA">
            <w:pPr>
              <w:rPr>
                <w:sz w:val="18"/>
                <w:szCs w:val="18"/>
              </w:rPr>
            </w:pPr>
            <w:r w:rsidRPr="00D13141">
              <w:rPr>
                <w:sz w:val="16"/>
                <w:szCs w:val="16"/>
                <w:highlight w:val="green"/>
              </w:rPr>
              <w:lastRenderedPageBreak/>
              <w:t xml:space="preserve">shape of the </w:t>
            </w:r>
            <w:r w:rsidR="00384003">
              <w:rPr>
                <w:sz w:val="16"/>
                <w:szCs w:val="16"/>
              </w:rPr>
              <w:t>glass</w:t>
            </w:r>
            <w:r>
              <w:rPr>
                <w:sz w:val="16"/>
                <w:szCs w:val="16"/>
              </w:rPr>
              <w:t>*</w:t>
            </w:r>
          </w:p>
          <w:p w14:paraId="600D2301" w14:textId="77777777" w:rsidR="000E2AC1" w:rsidRDefault="000E2AC1" w:rsidP="00FF6BEA">
            <w:pPr>
              <w:rPr>
                <w:sz w:val="18"/>
                <w:szCs w:val="18"/>
              </w:rPr>
            </w:pPr>
          </w:p>
          <w:p w14:paraId="7304C8E2" w14:textId="77777777" w:rsidR="00D05276" w:rsidRDefault="00D05276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glass shape</w:t>
            </w:r>
          </w:p>
          <w:p w14:paraId="199B790B" w14:textId="77777777" w:rsidR="00B21BAB" w:rsidRDefault="00B21BAB" w:rsidP="00FF6BEA">
            <w:pPr>
              <w:rPr>
                <w:sz w:val="18"/>
                <w:szCs w:val="18"/>
              </w:rPr>
            </w:pPr>
          </w:p>
          <w:p w14:paraId="7C7F670C" w14:textId="77777777" w:rsidR="00B21BAB" w:rsidRPr="00B21BAB" w:rsidRDefault="00B21BAB" w:rsidP="00FF6BEA">
            <w:pPr>
              <w:rPr>
                <w:b/>
                <w:sz w:val="18"/>
                <w:szCs w:val="18"/>
              </w:rPr>
            </w:pPr>
            <w:r w:rsidRPr="00B21BAB">
              <w:rPr>
                <w:b/>
                <w:sz w:val="18"/>
                <w:szCs w:val="18"/>
              </w:rPr>
              <w:t>**Nothing in BRM for this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</w:tcBorders>
          </w:tcPr>
          <w:p w14:paraId="3EA11F36" w14:textId="77777777" w:rsidR="000E2AC1" w:rsidRPr="00D13141" w:rsidRDefault="008B3291" w:rsidP="00384003">
            <w:pPr>
              <w:rPr>
                <w:sz w:val="16"/>
                <w:szCs w:val="16"/>
                <w:highlight w:val="green"/>
              </w:rPr>
            </w:pPr>
            <w:r w:rsidRPr="008B3291">
              <w:rPr>
                <w:bCs/>
                <w:sz w:val="16"/>
                <w:szCs w:val="16"/>
              </w:rPr>
              <w:lastRenderedPageBreak/>
              <w:t xml:space="preserve">We will place an ice cube in a </w:t>
            </w:r>
            <w:r w:rsidR="00384003">
              <w:rPr>
                <w:bCs/>
                <w:sz w:val="16"/>
                <w:szCs w:val="16"/>
              </w:rPr>
              <w:t>glass</w:t>
            </w:r>
            <w:r w:rsidR="00384003" w:rsidRPr="008B3291">
              <w:rPr>
                <w:bCs/>
                <w:sz w:val="16"/>
                <w:szCs w:val="16"/>
              </w:rPr>
              <w:t xml:space="preserve"> </w:t>
            </w:r>
            <w:r w:rsidR="00384003">
              <w:rPr>
                <w:bCs/>
                <w:sz w:val="16"/>
                <w:szCs w:val="16"/>
              </w:rPr>
              <w:t xml:space="preserve">filled with 237 mL of </w:t>
            </w:r>
            <w:r w:rsidRPr="008B3291">
              <w:rPr>
                <w:bCs/>
                <w:sz w:val="16"/>
                <w:szCs w:val="16"/>
              </w:rPr>
              <w:t xml:space="preserve">water. The ice cube </w:t>
            </w:r>
            <w:r w:rsidRPr="008B3291">
              <w:rPr>
                <w:bCs/>
                <w:sz w:val="16"/>
                <w:szCs w:val="16"/>
              </w:rPr>
              <w:lastRenderedPageBreak/>
              <w:t>will eventually completely melt.</w:t>
            </w:r>
          </w:p>
        </w:tc>
      </w:tr>
      <w:tr w:rsidR="000E2AC1" w14:paraId="2FD63D6E" w14:textId="77777777" w:rsidTr="00ED4408">
        <w:tblPrEx>
          <w:tblW w:w="0" w:type="auto"/>
          <w:tblLayout w:type="fixed"/>
          <w:tblPrExChange w:id="259" w:author="Stephanie Siler" w:date="2018-05-09T16:03:00Z">
            <w:tblPrEx>
              <w:tblW w:w="0" w:type="auto"/>
              <w:tblLayout w:type="fixed"/>
            </w:tblPrEx>
          </w:tblPrExChange>
        </w:tblPrEx>
        <w:trPr>
          <w:trHeight w:val="58"/>
          <w:trPrChange w:id="260" w:author="Stephanie Siler" w:date="2018-05-09T16:03:00Z">
            <w:trPr>
              <w:trHeight w:val="323"/>
            </w:trPr>
          </w:trPrChange>
        </w:trPr>
        <w:tc>
          <w:tcPr>
            <w:tcW w:w="5508" w:type="dxa"/>
            <w:gridSpan w:val="3"/>
            <w:tcPrChange w:id="261" w:author="Stephanie Siler" w:date="2018-05-09T16:03:00Z">
              <w:tcPr>
                <w:tcW w:w="5508" w:type="dxa"/>
                <w:gridSpan w:val="3"/>
              </w:tcPr>
            </w:tcPrChange>
          </w:tcPr>
          <w:p w14:paraId="4D7FCE36" w14:textId="77777777" w:rsidR="000E2AC1" w:rsidRPr="007A6D0B" w:rsidRDefault="000E2AC1" w:rsidP="005B5E0C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A2- T2-VX-L1</w:t>
            </w:r>
          </w:p>
        </w:tc>
        <w:tc>
          <w:tcPr>
            <w:tcW w:w="1327" w:type="dxa"/>
            <w:tcPrChange w:id="262" w:author="Stephanie Siler" w:date="2018-05-09T16:03:00Z">
              <w:tcPr>
                <w:tcW w:w="1327" w:type="dxa"/>
              </w:tcPr>
            </w:tcPrChange>
          </w:tcPr>
          <w:p w14:paraId="3B16D34C" w14:textId="77777777" w:rsidR="000E2AC1" w:rsidRPr="005B5E0C" w:rsidRDefault="00D74733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0˚</w:t>
            </w:r>
            <w:r w:rsidR="000E2AC1">
              <w:rPr>
                <w:sz w:val="16"/>
                <w:szCs w:val="16"/>
              </w:rPr>
              <w:t>C</w:t>
            </w:r>
            <w:r w:rsidR="00AC2DD3">
              <w:rPr>
                <w:sz w:val="16"/>
                <w:szCs w:val="16"/>
              </w:rPr>
              <w:t>/32F</w:t>
            </w:r>
            <w:r w:rsidR="000E2A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3" w:type="dxa"/>
            <w:tcPrChange w:id="263" w:author="Stephanie Siler" w:date="2018-05-09T16:03:00Z">
              <w:tcPr>
                <w:tcW w:w="1553" w:type="dxa"/>
              </w:tcPr>
            </w:tcPrChange>
          </w:tcPr>
          <w:p w14:paraId="75B4D0BD" w14:textId="6BFD39C2" w:rsidR="000E2AC1" w:rsidRPr="005B5E0C" w:rsidRDefault="00CB57B6" w:rsidP="002C1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cold</w:t>
            </w:r>
            <w:r w:rsidR="00A53D1A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PrChange w:id="264" w:author="Stephanie Siler" w:date="2018-05-09T16:03:00Z">
              <w:tcPr>
                <w:tcW w:w="1530" w:type="dxa"/>
              </w:tcPr>
            </w:tcPrChange>
          </w:tcPr>
          <w:p w14:paraId="34B8E377" w14:textId="77777777" w:rsidR="000E2AC1" w:rsidRPr="005B5E0C" w:rsidRDefault="00E962F5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Striped</w:t>
            </w:r>
          </w:p>
        </w:tc>
        <w:tc>
          <w:tcPr>
            <w:tcW w:w="1620" w:type="dxa"/>
            <w:tcPrChange w:id="265" w:author="Stephanie Siler" w:date="2018-05-09T16:03:00Z">
              <w:tcPr>
                <w:tcW w:w="1620" w:type="dxa"/>
              </w:tcPr>
            </w:tcPrChange>
          </w:tcPr>
          <w:p w14:paraId="33FB0900" w14:textId="77777777" w:rsidR="000E2AC1" w:rsidRPr="005B5E0C" w:rsidRDefault="00497FC1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Shorter</w:t>
            </w:r>
          </w:p>
        </w:tc>
        <w:tc>
          <w:tcPr>
            <w:tcW w:w="1620" w:type="dxa"/>
            <w:vMerge/>
            <w:tcPrChange w:id="266" w:author="Stephanie Siler" w:date="2018-05-09T16:03:00Z">
              <w:tcPr>
                <w:tcW w:w="1620" w:type="dxa"/>
                <w:vMerge/>
              </w:tcPr>
            </w:tcPrChange>
          </w:tcPr>
          <w:p w14:paraId="40950464" w14:textId="77777777" w:rsidR="000E2AC1" w:rsidRDefault="000E2AC1" w:rsidP="00FF6BEA">
            <w:pPr>
              <w:rPr>
                <w:sz w:val="16"/>
                <w:szCs w:val="16"/>
              </w:rPr>
            </w:pPr>
          </w:p>
        </w:tc>
      </w:tr>
      <w:tr w:rsidR="000E2AC1" w14:paraId="077EB302" w14:textId="77777777" w:rsidTr="00890B3C">
        <w:tblPrEx>
          <w:tblW w:w="0" w:type="auto"/>
          <w:tblLayout w:type="fixed"/>
          <w:tblPrExChange w:id="267" w:author="Stephanie Siler" w:date="2018-05-15T15:21:00Z">
            <w:tblPrEx>
              <w:tblW w:w="0" w:type="auto"/>
              <w:tblLayout w:type="fixed"/>
            </w:tblPrEx>
          </w:tblPrExChange>
        </w:tblPrEx>
        <w:trPr>
          <w:trHeight w:val="170"/>
          <w:trPrChange w:id="268" w:author="Stephanie Siler" w:date="2018-05-15T15:21:00Z">
            <w:trPr>
              <w:trHeight w:val="170"/>
            </w:trPr>
          </w:trPrChange>
        </w:trPr>
        <w:tc>
          <w:tcPr>
            <w:tcW w:w="5508" w:type="dxa"/>
            <w:gridSpan w:val="3"/>
            <w:tcBorders>
              <w:bottom w:val="single" w:sz="6" w:space="0" w:color="auto"/>
            </w:tcBorders>
            <w:tcPrChange w:id="269" w:author="Stephanie Siler" w:date="2018-05-15T15:21:00Z">
              <w:tcPr>
                <w:tcW w:w="5508" w:type="dxa"/>
                <w:gridSpan w:val="3"/>
                <w:tcBorders>
                  <w:bottom w:val="single" w:sz="12" w:space="0" w:color="auto"/>
                </w:tcBorders>
              </w:tcPr>
            </w:tcPrChange>
          </w:tcPr>
          <w:p w14:paraId="48FF7B47" w14:textId="77777777" w:rsidR="000E2AC1" w:rsidRPr="007A6D0B" w:rsidRDefault="000E2AC1" w:rsidP="005B5E0C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A2- T2-VX-L2</w:t>
            </w:r>
          </w:p>
        </w:tc>
        <w:tc>
          <w:tcPr>
            <w:tcW w:w="1327" w:type="dxa"/>
            <w:tcBorders>
              <w:bottom w:val="single" w:sz="6" w:space="0" w:color="auto"/>
            </w:tcBorders>
            <w:tcPrChange w:id="270" w:author="Stephanie Siler" w:date="2018-05-15T15:21:00Z">
              <w:tcPr>
                <w:tcW w:w="1327" w:type="dxa"/>
                <w:tcBorders>
                  <w:bottom w:val="single" w:sz="12" w:space="0" w:color="auto"/>
                </w:tcBorders>
              </w:tcPr>
            </w:tcPrChange>
          </w:tcPr>
          <w:p w14:paraId="0C29363A" w14:textId="77777777" w:rsidR="000E2AC1" w:rsidRPr="005B5E0C" w:rsidRDefault="000E2AC1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</w:t>
            </w:r>
            <w:r w:rsidR="002E4061">
              <w:rPr>
                <w:sz w:val="16"/>
                <w:szCs w:val="16"/>
              </w:rPr>
              <w:t>˚</w:t>
            </w:r>
            <w:r>
              <w:rPr>
                <w:sz w:val="16"/>
                <w:szCs w:val="16"/>
              </w:rPr>
              <w:t xml:space="preserve"> C</w:t>
            </w:r>
            <w:r w:rsidR="00AC2DD3">
              <w:rPr>
                <w:sz w:val="16"/>
                <w:szCs w:val="16"/>
              </w:rPr>
              <w:t>/-4F</w:t>
            </w:r>
          </w:p>
        </w:tc>
        <w:tc>
          <w:tcPr>
            <w:tcW w:w="1553" w:type="dxa"/>
            <w:tcBorders>
              <w:bottom w:val="single" w:sz="6" w:space="0" w:color="auto"/>
            </w:tcBorders>
            <w:tcPrChange w:id="271" w:author="Stephanie Siler" w:date="2018-05-15T15:21:00Z">
              <w:tcPr>
                <w:tcW w:w="1553" w:type="dxa"/>
                <w:tcBorders>
                  <w:bottom w:val="single" w:sz="12" w:space="0" w:color="auto"/>
                </w:tcBorders>
              </w:tcPr>
            </w:tcPrChange>
          </w:tcPr>
          <w:p w14:paraId="241203F9" w14:textId="6F8D520D" w:rsidR="000E2AC1" w:rsidRPr="005B5E0C" w:rsidRDefault="00CB57B6" w:rsidP="000E0DDB">
            <w:pPr>
              <w:rPr>
                <w:sz w:val="16"/>
                <w:szCs w:val="16"/>
              </w:rPr>
            </w:pPr>
            <w:commentRangeStart w:id="272"/>
            <w:r>
              <w:rPr>
                <w:sz w:val="16"/>
                <w:szCs w:val="16"/>
              </w:rPr>
              <w:t>hot</w:t>
            </w:r>
            <w:commentRangeEnd w:id="272"/>
            <w:r>
              <w:rPr>
                <w:rStyle w:val="CommentReference"/>
              </w:rPr>
              <w:commentReference w:id="272"/>
            </w:r>
          </w:p>
        </w:tc>
        <w:tc>
          <w:tcPr>
            <w:tcW w:w="1530" w:type="dxa"/>
            <w:tcBorders>
              <w:bottom w:val="single" w:sz="6" w:space="0" w:color="auto"/>
            </w:tcBorders>
            <w:tcPrChange w:id="273" w:author="Stephanie Siler" w:date="2018-05-15T15:21:00Z">
              <w:tcPr>
                <w:tcW w:w="1530" w:type="dxa"/>
                <w:tcBorders>
                  <w:bottom w:val="single" w:sz="12" w:space="0" w:color="auto"/>
                </w:tcBorders>
              </w:tcPr>
            </w:tcPrChange>
          </w:tcPr>
          <w:p w14:paraId="622F2412" w14:textId="77777777" w:rsidR="000E2AC1" w:rsidRPr="005B5E0C" w:rsidRDefault="00E962F5" w:rsidP="00FF6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Plain</w:t>
            </w:r>
          </w:p>
        </w:tc>
        <w:tc>
          <w:tcPr>
            <w:tcW w:w="1620" w:type="dxa"/>
            <w:tcBorders>
              <w:bottom w:val="single" w:sz="6" w:space="0" w:color="auto"/>
            </w:tcBorders>
            <w:tcPrChange w:id="274" w:author="Stephanie Siler" w:date="2018-05-15T15:21:00Z">
              <w:tcPr>
                <w:tcW w:w="1620" w:type="dxa"/>
                <w:tcBorders>
                  <w:bottom w:val="single" w:sz="12" w:space="0" w:color="auto"/>
                </w:tcBorders>
              </w:tcPr>
            </w:tcPrChange>
          </w:tcPr>
          <w:p w14:paraId="4587C4B8" w14:textId="77777777" w:rsidR="000E2AC1" w:rsidRPr="005B5E0C" w:rsidRDefault="00497FC1" w:rsidP="008D30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Taller</w:t>
            </w:r>
          </w:p>
        </w:tc>
        <w:tc>
          <w:tcPr>
            <w:tcW w:w="1620" w:type="dxa"/>
            <w:vMerge/>
            <w:tcBorders>
              <w:bottom w:val="single" w:sz="6" w:space="0" w:color="auto"/>
            </w:tcBorders>
            <w:tcPrChange w:id="275" w:author="Stephanie Siler" w:date="2018-05-15T15:21:00Z">
              <w:tcPr>
                <w:tcW w:w="1620" w:type="dxa"/>
                <w:vMerge/>
                <w:tcBorders>
                  <w:bottom w:val="single" w:sz="12" w:space="0" w:color="auto"/>
                </w:tcBorders>
              </w:tcPr>
            </w:tcPrChange>
          </w:tcPr>
          <w:p w14:paraId="04929C31" w14:textId="77777777" w:rsidR="000E2AC1" w:rsidRDefault="000E2AC1" w:rsidP="00FF6BEA">
            <w:pPr>
              <w:rPr>
                <w:sz w:val="16"/>
                <w:szCs w:val="16"/>
              </w:rPr>
            </w:pPr>
          </w:p>
        </w:tc>
      </w:tr>
      <w:tr w:rsidR="00890B3C" w14:paraId="2BF0530B" w14:textId="77777777" w:rsidTr="00890B3C">
        <w:tblPrEx>
          <w:tblW w:w="0" w:type="auto"/>
          <w:tblLayout w:type="fixed"/>
          <w:tblPrExChange w:id="276" w:author="Stephanie Siler" w:date="2018-05-15T15:21:00Z">
            <w:tblPrEx>
              <w:tblW w:w="0" w:type="auto"/>
              <w:tblLayout w:type="fixed"/>
            </w:tblPrEx>
          </w:tblPrExChange>
        </w:tblPrEx>
        <w:trPr>
          <w:ins w:id="277" w:author="Stephanie Siler" w:date="2018-05-15T15:21:00Z"/>
        </w:trPr>
        <w:tc>
          <w:tcPr>
            <w:tcW w:w="1548" w:type="dxa"/>
            <w:tcBorders>
              <w:top w:val="single" w:sz="6" w:space="0" w:color="auto"/>
              <w:bottom w:val="single" w:sz="12" w:space="0" w:color="auto"/>
            </w:tcBorders>
            <w:tcPrChange w:id="278" w:author="Stephanie Siler" w:date="2018-05-15T15:21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36A4DE00" w14:textId="77777777" w:rsidR="00890B3C" w:rsidRDefault="00890B3C" w:rsidP="008C3B39">
            <w:pPr>
              <w:rPr>
                <w:ins w:id="279" w:author="Stephanie Siler" w:date="2018-05-15T15:21:00Z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12" w:space="0" w:color="auto"/>
            </w:tcBorders>
            <w:tcPrChange w:id="280" w:author="Stephanie Siler" w:date="2018-05-15T15:21:00Z">
              <w:tcPr>
                <w:tcW w:w="1170" w:type="dxa"/>
                <w:tcBorders>
                  <w:top w:val="single" w:sz="12" w:space="0" w:color="auto"/>
                </w:tcBorders>
              </w:tcPr>
            </w:tcPrChange>
          </w:tcPr>
          <w:p w14:paraId="6DE579FE" w14:textId="77777777" w:rsidR="00890B3C" w:rsidRDefault="00890B3C" w:rsidP="008C3B39">
            <w:pPr>
              <w:rPr>
                <w:ins w:id="281" w:author="Stephanie Siler" w:date="2018-05-15T15:21:00Z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auto"/>
              <w:bottom w:val="single" w:sz="12" w:space="0" w:color="auto"/>
            </w:tcBorders>
            <w:tcPrChange w:id="282" w:author="Stephanie Siler" w:date="2018-05-15T15:21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1785F6DE" w14:textId="352E1AD6" w:rsidR="00890B3C" w:rsidRDefault="00DC5C96" w:rsidP="00890B3C">
            <w:pPr>
              <w:jc w:val="right"/>
              <w:rPr>
                <w:ins w:id="283" w:author="Stephanie Siler" w:date="2018-05-15T15:21:00Z"/>
                <w:sz w:val="18"/>
                <w:szCs w:val="18"/>
              </w:rPr>
              <w:pPrChange w:id="284" w:author="Stephanie Siler" w:date="2018-05-15T15:22:00Z">
                <w:pPr/>
              </w:pPrChange>
            </w:pPr>
            <w:ins w:id="285" w:author="Stephanie Siler" w:date="2018-05-15T15:21:00Z">
              <w:r>
                <w:rPr>
                  <w:b/>
                  <w:sz w:val="18"/>
                  <w:szCs w:val="18"/>
                </w:rPr>
                <w:t>DV-A2-T2</w:t>
              </w:r>
              <w:r w:rsidR="00890B3C">
                <w:rPr>
                  <w:b/>
                  <w:sz w:val="18"/>
                  <w:szCs w:val="18"/>
                </w:rPr>
                <w:t>-predict</w:t>
              </w:r>
              <w:r w:rsidR="00890B3C">
                <w:rPr>
                  <w:sz w:val="18"/>
                  <w:szCs w:val="18"/>
                </w:rPr>
                <w:t>:</w:t>
              </w:r>
            </w:ins>
            <w:ins w:id="286" w:author="Stephanie Siler" w:date="2018-05-15T15:22:00Z">
              <w:r w:rsidR="00890B3C">
                <w:rPr>
                  <w:sz w:val="18"/>
                  <w:szCs w:val="18"/>
                </w:rPr>
                <w:t xml:space="preserve"> the ice to melt faster</w:t>
              </w:r>
            </w:ins>
          </w:p>
        </w:tc>
        <w:tc>
          <w:tcPr>
            <w:tcW w:w="1327" w:type="dxa"/>
            <w:tcBorders>
              <w:top w:val="single" w:sz="6" w:space="0" w:color="auto"/>
              <w:bottom w:val="single" w:sz="12" w:space="0" w:color="auto"/>
            </w:tcBorders>
            <w:tcPrChange w:id="287" w:author="Stephanie Siler" w:date="2018-05-15T15:21:00Z">
              <w:tcPr>
                <w:tcW w:w="1327" w:type="dxa"/>
                <w:tcBorders>
                  <w:top w:val="single" w:sz="12" w:space="0" w:color="auto"/>
                </w:tcBorders>
              </w:tcPr>
            </w:tcPrChange>
          </w:tcPr>
          <w:p w14:paraId="095C6437" w14:textId="73076DA7" w:rsidR="00890B3C" w:rsidRPr="00890B3C" w:rsidRDefault="00890B3C" w:rsidP="00FF6BEA">
            <w:pPr>
              <w:rPr>
                <w:ins w:id="288" w:author="Stephanie Siler" w:date="2018-05-15T15:21:00Z"/>
                <w:rFonts w:cs="Times New Roman"/>
                <w:sz w:val="16"/>
                <w:szCs w:val="16"/>
                <w:rPrChange w:id="289" w:author="Stephanie Siler" w:date="2018-05-15T15:22:00Z">
                  <w:rPr>
                    <w:ins w:id="290" w:author="Stephanie Siler" w:date="2018-05-15T15:21:00Z"/>
                    <w:rFonts w:cs="Times New Roman"/>
                    <w:sz w:val="16"/>
                    <w:szCs w:val="16"/>
                    <w:highlight w:val="green"/>
                  </w:rPr>
                </w:rPrChange>
              </w:rPr>
            </w:pPr>
            <w:ins w:id="291" w:author="Stephanie Siler" w:date="2018-05-15T15:22:00Z">
              <w:r w:rsidRPr="00890B3C">
                <w:rPr>
                  <w:rFonts w:cs="Times New Roman"/>
                  <w:sz w:val="16"/>
                  <w:szCs w:val="16"/>
                  <w:rPrChange w:id="292" w:author="Stephanie Siler" w:date="2018-05-15T15:22:00Z">
                    <w:rPr>
                      <w:rFonts w:cs="Times New Roman"/>
                      <w:sz w:val="16"/>
                      <w:szCs w:val="16"/>
                      <w:highlight w:val="green"/>
                    </w:rPr>
                  </w:rPrChange>
                </w:rPr>
                <w:t>ice</w:t>
              </w:r>
            </w:ins>
          </w:p>
        </w:tc>
        <w:tc>
          <w:tcPr>
            <w:tcW w:w="1553" w:type="dxa"/>
            <w:tcBorders>
              <w:top w:val="single" w:sz="6" w:space="0" w:color="auto"/>
              <w:bottom w:val="single" w:sz="12" w:space="0" w:color="auto"/>
            </w:tcBorders>
            <w:tcPrChange w:id="293" w:author="Stephanie Siler" w:date="2018-05-15T15:21:00Z">
              <w:tcPr>
                <w:tcW w:w="1553" w:type="dxa"/>
                <w:tcBorders>
                  <w:top w:val="single" w:sz="12" w:space="0" w:color="auto"/>
                </w:tcBorders>
              </w:tcPr>
            </w:tcPrChange>
          </w:tcPr>
          <w:p w14:paraId="387D42FC" w14:textId="7AF510C5" w:rsidR="00890B3C" w:rsidRPr="00890B3C" w:rsidRDefault="00890B3C" w:rsidP="00FF6BEA">
            <w:pPr>
              <w:rPr>
                <w:ins w:id="294" w:author="Stephanie Siler" w:date="2018-05-15T15:21:00Z"/>
                <w:rFonts w:cs="Times New Roman"/>
                <w:sz w:val="16"/>
                <w:szCs w:val="16"/>
                <w:rPrChange w:id="295" w:author="Stephanie Siler" w:date="2018-05-15T15:22:00Z">
                  <w:rPr>
                    <w:ins w:id="296" w:author="Stephanie Siler" w:date="2018-05-15T15:21:00Z"/>
                    <w:rFonts w:cs="Times New Roman"/>
                    <w:sz w:val="16"/>
                    <w:szCs w:val="16"/>
                    <w:highlight w:val="green"/>
                  </w:rPr>
                </w:rPrChange>
              </w:rPr>
            </w:pPr>
            <w:ins w:id="297" w:author="Stephanie Siler" w:date="2018-05-15T15:22:00Z">
              <w:r>
                <w:rPr>
                  <w:rFonts w:cs="Times New Roman"/>
                  <w:sz w:val="16"/>
                  <w:szCs w:val="16"/>
                </w:rPr>
                <w:t>water</w:t>
              </w:r>
            </w:ins>
          </w:p>
        </w:tc>
        <w:tc>
          <w:tcPr>
            <w:tcW w:w="1530" w:type="dxa"/>
            <w:tcBorders>
              <w:top w:val="single" w:sz="6" w:space="0" w:color="auto"/>
              <w:bottom w:val="single" w:sz="12" w:space="0" w:color="auto"/>
            </w:tcBorders>
            <w:tcPrChange w:id="298" w:author="Stephanie Siler" w:date="2018-05-15T15:21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387F8F72" w14:textId="20C8C728" w:rsidR="00890B3C" w:rsidRPr="00890B3C" w:rsidRDefault="00890B3C" w:rsidP="00FF6BEA">
            <w:pPr>
              <w:rPr>
                <w:ins w:id="299" w:author="Stephanie Siler" w:date="2018-05-15T15:21:00Z"/>
                <w:rFonts w:cs="Times New Roman"/>
                <w:sz w:val="16"/>
                <w:szCs w:val="16"/>
                <w:rPrChange w:id="300" w:author="Stephanie Siler" w:date="2018-05-15T15:22:00Z">
                  <w:rPr>
                    <w:ins w:id="301" w:author="Stephanie Siler" w:date="2018-05-15T15:21:00Z"/>
                    <w:rFonts w:cs="Times New Roman"/>
                    <w:sz w:val="16"/>
                    <w:szCs w:val="16"/>
                    <w:highlight w:val="cyan"/>
                  </w:rPr>
                </w:rPrChange>
              </w:rPr>
            </w:pPr>
            <w:ins w:id="302" w:author="Stephanie Siler" w:date="2018-05-15T15:22:00Z">
              <w:r>
                <w:rPr>
                  <w:rFonts w:cs="Times New Roman"/>
                  <w:sz w:val="16"/>
                  <w:szCs w:val="16"/>
                </w:rPr>
                <w:t>glass</w:t>
              </w:r>
            </w:ins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</w:tcBorders>
            <w:tcPrChange w:id="303" w:author="Stephanie Siler" w:date="2018-05-15T15:21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10AED059" w14:textId="6B5FBF85" w:rsidR="00890B3C" w:rsidRPr="00890B3C" w:rsidRDefault="00890B3C" w:rsidP="00FF6BEA">
            <w:pPr>
              <w:rPr>
                <w:ins w:id="304" w:author="Stephanie Siler" w:date="2018-05-15T15:21:00Z"/>
                <w:rFonts w:cs="Times New Roman"/>
                <w:sz w:val="16"/>
                <w:szCs w:val="16"/>
                <w:rPrChange w:id="305" w:author="Stephanie Siler" w:date="2018-05-15T15:22:00Z">
                  <w:rPr>
                    <w:ins w:id="306" w:author="Stephanie Siler" w:date="2018-05-15T15:21:00Z"/>
                    <w:rFonts w:cs="Times New Roman"/>
                    <w:sz w:val="16"/>
                    <w:szCs w:val="16"/>
                    <w:highlight w:val="green"/>
                  </w:rPr>
                </w:rPrChange>
              </w:rPr>
            </w:pPr>
            <w:ins w:id="307" w:author="Stephanie Siler" w:date="2018-05-15T15:22:00Z">
              <w:r>
                <w:rPr>
                  <w:rFonts w:cs="Times New Roman"/>
                  <w:sz w:val="16"/>
                  <w:szCs w:val="16"/>
                </w:rPr>
                <w:t>glass</w:t>
              </w:r>
            </w:ins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</w:tcBorders>
            <w:tcPrChange w:id="308" w:author="Stephanie Siler" w:date="2018-05-15T15:21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1D7BA832" w14:textId="77777777" w:rsidR="00890B3C" w:rsidRPr="00CA5B3F" w:rsidRDefault="00890B3C" w:rsidP="009D5C15">
            <w:pPr>
              <w:rPr>
                <w:ins w:id="309" w:author="Stephanie Siler" w:date="2018-05-15T15:21:00Z"/>
                <w:rFonts w:cs="Times New Roman"/>
                <w:sz w:val="16"/>
                <w:szCs w:val="16"/>
              </w:rPr>
            </w:pPr>
          </w:p>
        </w:tc>
      </w:tr>
      <w:tr w:rsidR="000E2AC1" w14:paraId="19FBEDBF" w14:textId="77777777" w:rsidTr="00890B3C">
        <w:tblPrEx>
          <w:tblW w:w="0" w:type="auto"/>
          <w:tblLayout w:type="fixed"/>
          <w:tblPrExChange w:id="310" w:author="Stephanie Siler" w:date="2018-05-15T15:21:00Z">
            <w:tblPrEx>
              <w:tblW w:w="0" w:type="auto"/>
              <w:tblLayout w:type="fixed"/>
            </w:tblPrEx>
          </w:tblPrExChange>
        </w:tblPrEx>
        <w:tc>
          <w:tcPr>
            <w:tcW w:w="1548" w:type="dxa"/>
            <w:tcBorders>
              <w:top w:val="single" w:sz="12" w:space="0" w:color="auto"/>
            </w:tcBorders>
            <w:tcPrChange w:id="311" w:author="Stephanie Siler" w:date="2018-05-15T15:21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22A617D7" w14:textId="77777777" w:rsidR="000E2AC1" w:rsidRPr="00BE47E4" w:rsidRDefault="000E2AC1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A3 = </w:t>
            </w:r>
            <w:r w:rsidRPr="001156EF">
              <w:rPr>
                <w:sz w:val="18"/>
                <w:szCs w:val="18"/>
              </w:rPr>
              <w:t>Forces &amp; Motion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PrChange w:id="312" w:author="Stephanie Siler" w:date="2018-05-15T15:21:00Z">
              <w:tcPr>
                <w:tcW w:w="1170" w:type="dxa"/>
                <w:tcBorders>
                  <w:top w:val="single" w:sz="12" w:space="0" w:color="auto"/>
                </w:tcBorders>
              </w:tcPr>
            </w:tcPrChange>
          </w:tcPr>
          <w:p w14:paraId="58ED4ADA" w14:textId="77777777" w:rsidR="000E2AC1" w:rsidRPr="00567220" w:rsidRDefault="000E2AC1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for objects to sink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tcPrChange w:id="313" w:author="Stephanie Siler" w:date="2018-05-15T15:21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225D6C6E" w14:textId="77777777" w:rsidR="000E2AC1" w:rsidRDefault="000E2AC1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it takes for objects to sink</w:t>
            </w:r>
            <w:r w:rsidR="00DF72A1">
              <w:rPr>
                <w:sz w:val="18"/>
                <w:szCs w:val="18"/>
              </w:rPr>
              <w:t xml:space="preserve"> in water</w:t>
            </w:r>
          </w:p>
          <w:p w14:paraId="75158CA1" w14:textId="77777777" w:rsidR="000E2AC1" w:rsidRDefault="000E2AC1" w:rsidP="00FF6BEA">
            <w:pPr>
              <w:rPr>
                <w:sz w:val="18"/>
                <w:szCs w:val="18"/>
              </w:rPr>
            </w:pPr>
          </w:p>
          <w:p w14:paraId="56C0E011" w14:textId="77777777" w:rsidR="000E2AC1" w:rsidRDefault="000E2AC1" w:rsidP="00FF6BEA">
            <w:pPr>
              <w:rPr>
                <w:sz w:val="18"/>
                <w:szCs w:val="18"/>
              </w:rPr>
            </w:pPr>
            <w:r w:rsidRPr="00166952">
              <w:rPr>
                <w:sz w:val="18"/>
                <w:szCs w:val="18"/>
              </w:rPr>
              <w:t>time it takes for the object to sink</w:t>
            </w:r>
            <w:r w:rsidR="00DF72A1">
              <w:rPr>
                <w:sz w:val="18"/>
                <w:szCs w:val="18"/>
              </w:rPr>
              <w:t xml:space="preserve"> in water</w:t>
            </w:r>
          </w:p>
          <w:p w14:paraId="4060D573" w14:textId="77777777" w:rsidR="00981CAC" w:rsidRDefault="00981CAC" w:rsidP="00FF6BEA">
            <w:pPr>
              <w:rPr>
                <w:sz w:val="18"/>
                <w:szCs w:val="18"/>
              </w:rPr>
            </w:pPr>
          </w:p>
          <w:p w14:paraId="5DE97E7B" w14:textId="77777777" w:rsidR="00981CAC" w:rsidRPr="00567220" w:rsidRDefault="00981CAC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to sink</w:t>
            </w:r>
          </w:p>
        </w:tc>
        <w:tc>
          <w:tcPr>
            <w:tcW w:w="1327" w:type="dxa"/>
            <w:tcBorders>
              <w:top w:val="single" w:sz="12" w:space="0" w:color="auto"/>
            </w:tcBorders>
            <w:tcPrChange w:id="314" w:author="Stephanie Siler" w:date="2018-05-15T15:21:00Z">
              <w:tcPr>
                <w:tcW w:w="1327" w:type="dxa"/>
                <w:tcBorders>
                  <w:top w:val="single" w:sz="12" w:space="0" w:color="auto"/>
                </w:tcBorders>
              </w:tcPr>
            </w:tcPrChange>
          </w:tcPr>
          <w:p w14:paraId="61A62F7D" w14:textId="77777777" w:rsidR="000E2AC1" w:rsidRPr="00567220" w:rsidRDefault="000E2AC1" w:rsidP="00FF6BEA">
            <w:pPr>
              <w:rPr>
                <w:sz w:val="18"/>
                <w:szCs w:val="18"/>
              </w:rPr>
            </w:pPr>
            <w:r w:rsidRPr="00122EC2">
              <w:rPr>
                <w:rFonts w:cs="Times New Roman"/>
                <w:sz w:val="16"/>
                <w:szCs w:val="16"/>
                <w:highlight w:val="green"/>
              </w:rPr>
              <w:t>density of the water</w:t>
            </w:r>
          </w:p>
        </w:tc>
        <w:tc>
          <w:tcPr>
            <w:tcW w:w="1553" w:type="dxa"/>
            <w:tcBorders>
              <w:top w:val="single" w:sz="12" w:space="0" w:color="auto"/>
            </w:tcBorders>
            <w:tcPrChange w:id="315" w:author="Stephanie Siler" w:date="2018-05-15T15:21:00Z">
              <w:tcPr>
                <w:tcW w:w="1553" w:type="dxa"/>
                <w:tcBorders>
                  <w:top w:val="single" w:sz="12" w:space="0" w:color="auto"/>
                </w:tcBorders>
              </w:tcPr>
            </w:tcPrChange>
          </w:tcPr>
          <w:p w14:paraId="3F78C373" w14:textId="77777777" w:rsidR="000E2AC1" w:rsidRDefault="000E2AC1" w:rsidP="00FF6BEA">
            <w:pPr>
              <w:rPr>
                <w:rFonts w:cs="Times New Roman"/>
                <w:sz w:val="16"/>
                <w:szCs w:val="16"/>
              </w:rPr>
            </w:pPr>
            <w:r w:rsidRPr="00122EC2">
              <w:rPr>
                <w:rFonts w:cs="Times New Roman"/>
                <w:sz w:val="16"/>
                <w:szCs w:val="16"/>
                <w:highlight w:val="green"/>
              </w:rPr>
              <w:t>shape of the object</w:t>
            </w:r>
          </w:p>
          <w:p w14:paraId="16EEE1FB" w14:textId="77777777" w:rsidR="00B83021" w:rsidRDefault="00B83021" w:rsidP="00FF6BEA">
            <w:pPr>
              <w:rPr>
                <w:rFonts w:cs="Times New Roman"/>
                <w:sz w:val="16"/>
                <w:szCs w:val="16"/>
              </w:rPr>
            </w:pPr>
          </w:p>
          <w:p w14:paraId="65600D6F" w14:textId="77777777" w:rsidR="00B83021" w:rsidRPr="00567220" w:rsidRDefault="00B83021" w:rsidP="00FF6BEA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>object shape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tcPrChange w:id="316" w:author="Stephanie Siler" w:date="2018-05-15T15:21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30F03E75" w14:textId="77777777" w:rsidR="000E2AC1" w:rsidRDefault="006A090A" w:rsidP="00FF6BEA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  <w:highlight w:val="cyan"/>
              </w:rPr>
              <w:t xml:space="preserve">volume </w:t>
            </w:r>
            <w:r w:rsidR="000E2AC1" w:rsidRPr="00FF6BEA">
              <w:rPr>
                <w:rFonts w:cs="Times New Roman"/>
                <w:sz w:val="16"/>
                <w:szCs w:val="16"/>
                <w:highlight w:val="cyan"/>
              </w:rPr>
              <w:t>of the object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tcPrChange w:id="317" w:author="Stephanie Siler" w:date="2018-05-15T15:21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0B98CDE6" w14:textId="77777777" w:rsidR="000E2AC1" w:rsidRDefault="000E2AC1" w:rsidP="00FF6BEA">
            <w:pPr>
              <w:rPr>
                <w:sz w:val="18"/>
                <w:szCs w:val="18"/>
              </w:rPr>
            </w:pPr>
            <w:r w:rsidRPr="00122EC2">
              <w:rPr>
                <w:rFonts w:cs="Times New Roman"/>
                <w:sz w:val="16"/>
                <w:szCs w:val="16"/>
                <w:highlight w:val="green"/>
              </w:rPr>
              <w:t>density of the object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</w:tcBorders>
            <w:tcPrChange w:id="318" w:author="Stephanie Siler" w:date="2018-05-15T15:21:00Z">
              <w:tcPr>
                <w:tcW w:w="1620" w:type="dxa"/>
                <w:vMerge w:val="restart"/>
                <w:tcBorders>
                  <w:top w:val="single" w:sz="12" w:space="0" w:color="auto"/>
                </w:tcBorders>
              </w:tcPr>
            </w:tcPrChange>
          </w:tcPr>
          <w:p w14:paraId="001F974C" w14:textId="77777777" w:rsidR="009D5C15" w:rsidRPr="00CA5B3F" w:rsidRDefault="009D5C15" w:rsidP="009D5C15">
            <w:pPr>
              <w:rPr>
                <w:rFonts w:cs="Times New Roman"/>
                <w:sz w:val="16"/>
                <w:szCs w:val="16"/>
              </w:rPr>
            </w:pPr>
            <w:r w:rsidRPr="00CA5B3F">
              <w:rPr>
                <w:rFonts w:cs="Times New Roman"/>
                <w:sz w:val="16"/>
                <w:szCs w:val="16"/>
              </w:rPr>
              <w:t xml:space="preserve">We will place an object </w:t>
            </w:r>
            <w:r>
              <w:rPr>
                <w:rFonts w:cs="Times New Roman"/>
                <w:sz w:val="16"/>
                <w:szCs w:val="16"/>
              </w:rPr>
              <w:t>into a graduated cylinder filled with</w:t>
            </w:r>
            <w:r w:rsidRPr="00CA5B3F">
              <w:rPr>
                <w:rFonts w:cs="Times New Roman"/>
                <w:sz w:val="16"/>
                <w:szCs w:val="16"/>
              </w:rPr>
              <w:t xml:space="preserve"> water</w:t>
            </w:r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Pr="00CA5B3F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I</w:t>
            </w:r>
            <w:r w:rsidRPr="00CA5B3F">
              <w:rPr>
                <w:rFonts w:cs="Times New Roman"/>
                <w:sz w:val="16"/>
                <w:szCs w:val="16"/>
              </w:rPr>
              <w:t xml:space="preserve">t </w:t>
            </w:r>
            <w:r>
              <w:rPr>
                <w:rFonts w:cs="Times New Roman"/>
                <w:sz w:val="16"/>
                <w:szCs w:val="16"/>
              </w:rPr>
              <w:t>will sink to the bottom</w:t>
            </w:r>
            <w:r w:rsidRPr="00CA5B3F">
              <w:rPr>
                <w:rFonts w:cs="Times New Roman"/>
                <w:sz w:val="16"/>
                <w:szCs w:val="16"/>
              </w:rPr>
              <w:t>.</w:t>
            </w:r>
          </w:p>
          <w:p w14:paraId="56FBEE90" w14:textId="77777777" w:rsidR="000E2AC1" w:rsidRPr="00122EC2" w:rsidRDefault="000E2AC1" w:rsidP="00FF6BEA">
            <w:pPr>
              <w:rPr>
                <w:rFonts w:cs="Times New Roman"/>
                <w:sz w:val="16"/>
                <w:szCs w:val="16"/>
                <w:highlight w:val="green"/>
              </w:rPr>
            </w:pPr>
          </w:p>
        </w:tc>
      </w:tr>
      <w:tr w:rsidR="000E2AC1" w14:paraId="678958EF" w14:textId="77777777" w:rsidTr="008C3B39">
        <w:tc>
          <w:tcPr>
            <w:tcW w:w="5508" w:type="dxa"/>
            <w:gridSpan w:val="3"/>
          </w:tcPr>
          <w:p w14:paraId="70DC7BAB" w14:textId="77777777" w:rsidR="000E2AC1" w:rsidRPr="007A6D0B" w:rsidRDefault="000E2AC1" w:rsidP="008C3B3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A3 - T2-VX-L1</w:t>
            </w:r>
          </w:p>
        </w:tc>
        <w:tc>
          <w:tcPr>
            <w:tcW w:w="1327" w:type="dxa"/>
          </w:tcPr>
          <w:p w14:paraId="558153AB" w14:textId="1B91B00A" w:rsidR="000E2AC1" w:rsidRPr="002E0BCE" w:rsidRDefault="000E2AC1">
            <w:pPr>
              <w:rPr>
                <w:rFonts w:cs="Times New Roman"/>
                <w:sz w:val="16"/>
                <w:szCs w:val="16"/>
              </w:rPr>
            </w:pPr>
            <w:r w:rsidRPr="00F6415F">
              <w:rPr>
                <w:rFonts w:cs="Times New Roman"/>
                <w:sz w:val="16"/>
                <w:szCs w:val="16"/>
              </w:rPr>
              <w:t>lower (</w:t>
            </w:r>
            <w:r w:rsidR="00956302">
              <w:rPr>
                <w:rFonts w:cs="Times New Roman"/>
                <w:sz w:val="16"/>
                <w:szCs w:val="16"/>
              </w:rPr>
              <w:t>no salt</w:t>
            </w:r>
            <w:r w:rsidRPr="00F6415F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1553" w:type="dxa"/>
          </w:tcPr>
          <w:p w14:paraId="5D73AD66" w14:textId="63A45D12" w:rsidR="000E2AC1" w:rsidRPr="002E0BCE" w:rsidRDefault="00934827" w:rsidP="00FF6BEA">
            <w:pPr>
              <w:rPr>
                <w:rFonts w:cs="Times New Roman"/>
                <w:sz w:val="16"/>
                <w:szCs w:val="16"/>
              </w:rPr>
            </w:pPr>
            <w:r w:rsidRPr="00F6415F">
              <w:rPr>
                <w:rFonts w:cs="Times New Roman"/>
                <w:sz w:val="16"/>
                <w:szCs w:val="16"/>
              </w:rPr>
              <w:t>S</w:t>
            </w:r>
            <w:r w:rsidR="000E2AC1" w:rsidRPr="00F6415F">
              <w:rPr>
                <w:rFonts w:cs="Times New Roman"/>
                <w:sz w:val="16"/>
                <w:szCs w:val="16"/>
              </w:rPr>
              <w:t>phere</w:t>
            </w:r>
          </w:p>
        </w:tc>
        <w:tc>
          <w:tcPr>
            <w:tcW w:w="1530" w:type="dxa"/>
          </w:tcPr>
          <w:p w14:paraId="39CFF992" w14:textId="77777777" w:rsidR="000E2AC1" w:rsidRPr="00D00055" w:rsidRDefault="000E2AC1" w:rsidP="00B845B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Small</w:t>
            </w:r>
            <w:r w:rsidR="00B845BA">
              <w:rPr>
                <w:rFonts w:cs="Times New Roman"/>
                <w:sz w:val="16"/>
                <w:szCs w:val="16"/>
              </w:rPr>
              <w:t>er</w:t>
            </w:r>
          </w:p>
        </w:tc>
        <w:tc>
          <w:tcPr>
            <w:tcW w:w="1620" w:type="dxa"/>
          </w:tcPr>
          <w:p w14:paraId="7AA635DE" w14:textId="77777777" w:rsidR="000E2AC1" w:rsidRPr="002E0BCE" w:rsidRDefault="000E2AC1" w:rsidP="00FF6BEA">
            <w:pPr>
              <w:rPr>
                <w:rFonts w:cs="Times New Roman"/>
                <w:sz w:val="16"/>
                <w:szCs w:val="16"/>
              </w:rPr>
            </w:pPr>
            <w:r w:rsidRPr="00F6415F">
              <w:rPr>
                <w:rFonts w:cs="Times New Roman"/>
                <w:sz w:val="16"/>
                <w:szCs w:val="16"/>
              </w:rPr>
              <w:t>higher (lead)</w:t>
            </w:r>
          </w:p>
        </w:tc>
        <w:tc>
          <w:tcPr>
            <w:tcW w:w="1620" w:type="dxa"/>
            <w:vMerge/>
          </w:tcPr>
          <w:p w14:paraId="556D9210" w14:textId="77777777" w:rsidR="000E2AC1" w:rsidRPr="00F6415F" w:rsidRDefault="000E2AC1" w:rsidP="00FF6BEA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0E2AC1" w14:paraId="18EB8D6C" w14:textId="77777777" w:rsidTr="007B6548">
        <w:tblPrEx>
          <w:tblW w:w="0" w:type="auto"/>
          <w:tblLayout w:type="fixed"/>
          <w:tblPrExChange w:id="319" w:author="Stephanie Siler" w:date="2018-05-15T15:27:00Z">
            <w:tblPrEx>
              <w:tblW w:w="0" w:type="auto"/>
              <w:tblLayout w:type="fixed"/>
            </w:tblPrEx>
          </w:tblPrExChange>
        </w:tblPrEx>
        <w:tc>
          <w:tcPr>
            <w:tcW w:w="5508" w:type="dxa"/>
            <w:gridSpan w:val="3"/>
            <w:tcBorders>
              <w:bottom w:val="single" w:sz="6" w:space="0" w:color="auto"/>
            </w:tcBorders>
            <w:tcPrChange w:id="320" w:author="Stephanie Siler" w:date="2018-05-15T15:27:00Z">
              <w:tcPr>
                <w:tcW w:w="5508" w:type="dxa"/>
                <w:gridSpan w:val="3"/>
                <w:tcBorders>
                  <w:bottom w:val="single" w:sz="12" w:space="0" w:color="auto"/>
                </w:tcBorders>
              </w:tcPr>
            </w:tcPrChange>
          </w:tcPr>
          <w:p w14:paraId="1B25C2F6" w14:textId="77777777" w:rsidR="000E2AC1" w:rsidRPr="007A6D0B" w:rsidRDefault="000E2AC1" w:rsidP="008C3B3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A3 - T2-VX-L2</w:t>
            </w:r>
          </w:p>
        </w:tc>
        <w:tc>
          <w:tcPr>
            <w:tcW w:w="1327" w:type="dxa"/>
            <w:tcBorders>
              <w:bottom w:val="single" w:sz="6" w:space="0" w:color="auto"/>
            </w:tcBorders>
            <w:tcPrChange w:id="321" w:author="Stephanie Siler" w:date="2018-05-15T15:27:00Z">
              <w:tcPr>
                <w:tcW w:w="1327" w:type="dxa"/>
                <w:tcBorders>
                  <w:bottom w:val="single" w:sz="12" w:space="0" w:color="auto"/>
                </w:tcBorders>
              </w:tcPr>
            </w:tcPrChange>
          </w:tcPr>
          <w:p w14:paraId="12B50DB1" w14:textId="77777777" w:rsidR="000E2AC1" w:rsidRPr="002E0BCE" w:rsidRDefault="000E2AC1" w:rsidP="00D72931">
            <w:pPr>
              <w:rPr>
                <w:rFonts w:cs="Times New Roman"/>
                <w:sz w:val="16"/>
                <w:szCs w:val="16"/>
              </w:rPr>
            </w:pPr>
            <w:r w:rsidRPr="00F6415F">
              <w:rPr>
                <w:rFonts w:cs="Times New Roman"/>
                <w:sz w:val="16"/>
                <w:szCs w:val="16"/>
              </w:rPr>
              <w:t xml:space="preserve">higher (salt </w:t>
            </w:r>
            <w:r w:rsidR="00D72931">
              <w:rPr>
                <w:rFonts w:cs="Times New Roman"/>
                <w:sz w:val="16"/>
                <w:szCs w:val="16"/>
              </w:rPr>
              <w:t>added</w:t>
            </w:r>
            <w:r w:rsidRPr="00F6415F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1553" w:type="dxa"/>
            <w:tcBorders>
              <w:bottom w:val="single" w:sz="6" w:space="0" w:color="auto"/>
            </w:tcBorders>
            <w:tcPrChange w:id="322" w:author="Stephanie Siler" w:date="2018-05-15T15:27:00Z">
              <w:tcPr>
                <w:tcW w:w="1553" w:type="dxa"/>
                <w:tcBorders>
                  <w:bottom w:val="single" w:sz="12" w:space="0" w:color="auto"/>
                </w:tcBorders>
              </w:tcPr>
            </w:tcPrChange>
          </w:tcPr>
          <w:p w14:paraId="46DB0D3A" w14:textId="77777777" w:rsidR="000E2AC1" w:rsidRPr="002E0BCE" w:rsidRDefault="000E2AC1" w:rsidP="00FF6B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tear-shaped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tcPrChange w:id="323" w:author="Stephanie Siler" w:date="2018-05-15T15:27:00Z">
              <w:tcPr>
                <w:tcW w:w="1530" w:type="dxa"/>
                <w:tcBorders>
                  <w:bottom w:val="single" w:sz="12" w:space="0" w:color="auto"/>
                </w:tcBorders>
              </w:tcPr>
            </w:tcPrChange>
          </w:tcPr>
          <w:p w14:paraId="5C974050" w14:textId="77777777" w:rsidR="000E2AC1" w:rsidRPr="002E0BCE" w:rsidRDefault="003556BB" w:rsidP="00FF6B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</w:t>
            </w:r>
            <w:r w:rsidR="000E2AC1">
              <w:rPr>
                <w:rFonts w:cs="Times New Roman"/>
                <w:sz w:val="16"/>
                <w:szCs w:val="16"/>
              </w:rPr>
              <w:t>arge</w:t>
            </w:r>
            <w:r w:rsidR="00D00055">
              <w:rPr>
                <w:rFonts w:cs="Times New Roman"/>
                <w:sz w:val="16"/>
                <w:szCs w:val="16"/>
              </w:rPr>
              <w:t>r</w:t>
            </w:r>
          </w:p>
        </w:tc>
        <w:tc>
          <w:tcPr>
            <w:tcW w:w="1620" w:type="dxa"/>
            <w:tcBorders>
              <w:bottom w:val="single" w:sz="6" w:space="0" w:color="auto"/>
            </w:tcBorders>
            <w:tcPrChange w:id="324" w:author="Stephanie Siler" w:date="2018-05-15T15:27:00Z">
              <w:tcPr>
                <w:tcW w:w="1620" w:type="dxa"/>
                <w:tcBorders>
                  <w:bottom w:val="single" w:sz="12" w:space="0" w:color="auto"/>
                </w:tcBorders>
              </w:tcPr>
            </w:tcPrChange>
          </w:tcPr>
          <w:p w14:paraId="318B1986" w14:textId="77777777" w:rsidR="000E2AC1" w:rsidRPr="002E0BCE" w:rsidRDefault="000E2AC1" w:rsidP="00CB4EC7">
            <w:pPr>
              <w:tabs>
                <w:tab w:val="left" w:pos="1485"/>
              </w:tabs>
              <w:rPr>
                <w:rFonts w:cs="Times New Roman"/>
                <w:sz w:val="16"/>
                <w:szCs w:val="16"/>
              </w:rPr>
            </w:pPr>
            <w:r w:rsidRPr="00F6415F">
              <w:rPr>
                <w:rFonts w:cs="Times New Roman"/>
                <w:sz w:val="16"/>
                <w:szCs w:val="16"/>
              </w:rPr>
              <w:t>lower (glass)</w:t>
            </w:r>
          </w:p>
        </w:tc>
        <w:tc>
          <w:tcPr>
            <w:tcW w:w="1620" w:type="dxa"/>
            <w:vMerge/>
            <w:tcBorders>
              <w:bottom w:val="single" w:sz="6" w:space="0" w:color="auto"/>
            </w:tcBorders>
            <w:tcPrChange w:id="325" w:author="Stephanie Siler" w:date="2018-05-15T15:27:00Z">
              <w:tcPr>
                <w:tcW w:w="1620" w:type="dxa"/>
                <w:vMerge/>
                <w:tcBorders>
                  <w:bottom w:val="single" w:sz="12" w:space="0" w:color="auto"/>
                </w:tcBorders>
              </w:tcPr>
            </w:tcPrChange>
          </w:tcPr>
          <w:p w14:paraId="405F0910" w14:textId="77777777" w:rsidR="000E2AC1" w:rsidRPr="00F6415F" w:rsidRDefault="000E2AC1" w:rsidP="00CB4EC7">
            <w:pPr>
              <w:tabs>
                <w:tab w:val="left" w:pos="1485"/>
              </w:tabs>
              <w:rPr>
                <w:rFonts w:cs="Times New Roman"/>
                <w:sz w:val="16"/>
                <w:szCs w:val="16"/>
              </w:rPr>
            </w:pPr>
          </w:p>
        </w:tc>
      </w:tr>
      <w:tr w:rsidR="007B6548" w14:paraId="7ADB9220" w14:textId="77777777" w:rsidTr="00934827">
        <w:tblPrEx>
          <w:tblW w:w="0" w:type="auto"/>
          <w:tblLayout w:type="fixed"/>
          <w:tblPrExChange w:id="326" w:author="Stephanie Siler" w:date="2018-05-15T15:34:00Z">
            <w:tblPrEx>
              <w:tblW w:w="0" w:type="auto"/>
              <w:tblLayout w:type="fixed"/>
            </w:tblPrEx>
          </w:tblPrExChange>
        </w:tblPrEx>
        <w:trPr>
          <w:ins w:id="327" w:author="Stephanie Siler" w:date="2018-05-15T15:27:00Z"/>
        </w:trPr>
        <w:tc>
          <w:tcPr>
            <w:tcW w:w="1548" w:type="dxa"/>
            <w:tcBorders>
              <w:top w:val="single" w:sz="6" w:space="0" w:color="auto"/>
              <w:bottom w:val="single" w:sz="12" w:space="0" w:color="auto"/>
            </w:tcBorders>
            <w:tcPrChange w:id="328" w:author="Stephanie Siler" w:date="2018-05-15T15:34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3FE2BE65" w14:textId="77777777" w:rsidR="007B6548" w:rsidRDefault="007B6548" w:rsidP="008C3B39">
            <w:pPr>
              <w:rPr>
                <w:ins w:id="329" w:author="Stephanie Siler" w:date="2018-05-15T15:27:00Z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12" w:space="0" w:color="auto"/>
            </w:tcBorders>
            <w:tcPrChange w:id="330" w:author="Stephanie Siler" w:date="2018-05-15T15:34:00Z">
              <w:tcPr>
                <w:tcW w:w="1170" w:type="dxa"/>
                <w:tcBorders>
                  <w:top w:val="single" w:sz="12" w:space="0" w:color="auto"/>
                </w:tcBorders>
              </w:tcPr>
            </w:tcPrChange>
          </w:tcPr>
          <w:p w14:paraId="78AEF4E4" w14:textId="77777777" w:rsidR="007B6548" w:rsidRPr="00567220" w:rsidRDefault="007B6548" w:rsidP="008C3B39">
            <w:pPr>
              <w:rPr>
                <w:ins w:id="331" w:author="Stephanie Siler" w:date="2018-05-15T15:27:00Z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auto"/>
              <w:bottom w:val="single" w:sz="12" w:space="0" w:color="auto"/>
            </w:tcBorders>
            <w:tcPrChange w:id="332" w:author="Stephanie Siler" w:date="2018-05-15T15:34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6AF5C49D" w14:textId="55E360BE" w:rsidR="007B6548" w:rsidRDefault="007B6548" w:rsidP="007B6548">
            <w:pPr>
              <w:rPr>
                <w:ins w:id="333" w:author="Stephanie Siler" w:date="2018-05-15T15:27:00Z"/>
                <w:sz w:val="18"/>
                <w:szCs w:val="18"/>
              </w:rPr>
              <w:pPrChange w:id="334" w:author="Stephanie Siler" w:date="2018-05-15T15:27:00Z">
                <w:pPr/>
              </w:pPrChange>
            </w:pPr>
            <w:ins w:id="335" w:author="Stephanie Siler" w:date="2018-05-15T15:27:00Z">
              <w:r>
                <w:rPr>
                  <w:b/>
                  <w:sz w:val="18"/>
                  <w:szCs w:val="18"/>
                </w:rPr>
                <w:t>DV-A3</w:t>
              </w:r>
              <w:r>
                <w:rPr>
                  <w:b/>
                  <w:sz w:val="18"/>
                  <w:szCs w:val="18"/>
                </w:rPr>
                <w:t>-T2-predict</w:t>
              </w:r>
              <w:r>
                <w:rPr>
                  <w:sz w:val="18"/>
                  <w:szCs w:val="18"/>
                </w:rPr>
                <w:t>:</w:t>
              </w:r>
              <w:r>
                <w:rPr>
                  <w:sz w:val="18"/>
                  <w:szCs w:val="18"/>
                </w:rPr>
                <w:t xml:space="preserve"> the object to sink faster</w:t>
              </w:r>
            </w:ins>
          </w:p>
        </w:tc>
        <w:tc>
          <w:tcPr>
            <w:tcW w:w="1327" w:type="dxa"/>
            <w:tcBorders>
              <w:top w:val="single" w:sz="6" w:space="0" w:color="auto"/>
              <w:bottom w:val="single" w:sz="12" w:space="0" w:color="auto"/>
            </w:tcBorders>
            <w:tcPrChange w:id="336" w:author="Stephanie Siler" w:date="2018-05-15T15:34:00Z">
              <w:tcPr>
                <w:tcW w:w="1327" w:type="dxa"/>
                <w:tcBorders>
                  <w:top w:val="single" w:sz="12" w:space="0" w:color="auto"/>
                </w:tcBorders>
              </w:tcPr>
            </w:tcPrChange>
          </w:tcPr>
          <w:p w14:paraId="7184A98D" w14:textId="75BF19F3" w:rsidR="007B6548" w:rsidRPr="007B6548" w:rsidRDefault="007B6548" w:rsidP="00C2437F">
            <w:pPr>
              <w:rPr>
                <w:ins w:id="337" w:author="Stephanie Siler" w:date="2018-05-15T15:27:00Z"/>
                <w:sz w:val="16"/>
                <w:szCs w:val="16"/>
                <w:rPrChange w:id="338" w:author="Stephanie Siler" w:date="2018-05-15T15:28:00Z">
                  <w:rPr>
                    <w:ins w:id="339" w:author="Stephanie Siler" w:date="2018-05-15T15:27:00Z"/>
                    <w:sz w:val="16"/>
                    <w:szCs w:val="16"/>
                    <w:highlight w:val="green"/>
                  </w:rPr>
                </w:rPrChange>
              </w:rPr>
            </w:pPr>
            <w:ins w:id="340" w:author="Stephanie Siler" w:date="2018-05-15T15:28:00Z">
              <w:r w:rsidRPr="007B6548">
                <w:rPr>
                  <w:sz w:val="16"/>
                  <w:szCs w:val="16"/>
                  <w:rPrChange w:id="341" w:author="Stephanie Siler" w:date="2018-05-15T15:28:00Z">
                    <w:rPr>
                      <w:sz w:val="16"/>
                      <w:szCs w:val="16"/>
                      <w:highlight w:val="green"/>
                    </w:rPr>
                  </w:rPrChange>
                </w:rPr>
                <w:t>Water density</w:t>
              </w:r>
            </w:ins>
          </w:p>
        </w:tc>
        <w:tc>
          <w:tcPr>
            <w:tcW w:w="1553" w:type="dxa"/>
            <w:tcBorders>
              <w:top w:val="single" w:sz="6" w:space="0" w:color="auto"/>
              <w:bottom w:val="single" w:sz="12" w:space="0" w:color="auto"/>
            </w:tcBorders>
            <w:tcPrChange w:id="342" w:author="Stephanie Siler" w:date="2018-05-15T15:34:00Z">
              <w:tcPr>
                <w:tcW w:w="1553" w:type="dxa"/>
                <w:tcBorders>
                  <w:top w:val="single" w:sz="12" w:space="0" w:color="auto"/>
                </w:tcBorders>
              </w:tcPr>
            </w:tcPrChange>
          </w:tcPr>
          <w:p w14:paraId="0969836E" w14:textId="3F2C5A45" w:rsidR="007B6548" w:rsidRPr="007B6548" w:rsidRDefault="00934827" w:rsidP="00B8436D">
            <w:pPr>
              <w:rPr>
                <w:ins w:id="343" w:author="Stephanie Siler" w:date="2018-05-15T15:27:00Z"/>
                <w:sz w:val="16"/>
                <w:szCs w:val="16"/>
                <w:rPrChange w:id="344" w:author="Stephanie Siler" w:date="2018-05-15T15:28:00Z">
                  <w:rPr>
                    <w:ins w:id="345" w:author="Stephanie Siler" w:date="2018-05-15T15:27:00Z"/>
                    <w:sz w:val="16"/>
                    <w:szCs w:val="16"/>
                  </w:rPr>
                </w:rPrChange>
              </w:rPr>
            </w:pPr>
            <w:ins w:id="346" w:author="Stephanie Siler" w:date="2018-05-15T15:33:00Z">
              <w:r>
                <w:rPr>
                  <w:sz w:val="16"/>
                  <w:szCs w:val="16"/>
                </w:rPr>
                <w:t>O</w:t>
              </w:r>
              <w:r w:rsidR="00161C4E">
                <w:rPr>
                  <w:sz w:val="16"/>
                  <w:szCs w:val="16"/>
                </w:rPr>
                <w:t>bject</w:t>
              </w:r>
            </w:ins>
          </w:p>
        </w:tc>
        <w:tc>
          <w:tcPr>
            <w:tcW w:w="153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PrChange w:id="347" w:author="Stephanie Siler" w:date="2018-05-15T15:34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2FE3DA85" w14:textId="16B40137" w:rsidR="007B6548" w:rsidRPr="00934827" w:rsidRDefault="00934827" w:rsidP="00C2437F">
            <w:pPr>
              <w:rPr>
                <w:ins w:id="348" w:author="Stephanie Siler" w:date="2018-05-15T15:27:00Z"/>
                <w:sz w:val="16"/>
                <w:szCs w:val="16"/>
                <w:rPrChange w:id="349" w:author="Stephanie Siler" w:date="2018-05-15T15:34:00Z">
                  <w:rPr>
                    <w:ins w:id="350" w:author="Stephanie Siler" w:date="2018-05-15T15:27:00Z"/>
                    <w:sz w:val="16"/>
                    <w:szCs w:val="16"/>
                    <w:highlight w:val="green"/>
                  </w:rPr>
                </w:rPrChange>
              </w:rPr>
            </w:pPr>
            <w:ins w:id="351" w:author="Stephanie Siler" w:date="2018-05-15T15:34:00Z">
              <w:r w:rsidRPr="00934827">
                <w:rPr>
                  <w:sz w:val="16"/>
                  <w:szCs w:val="16"/>
                  <w:rPrChange w:id="352" w:author="Stephanie Siler" w:date="2018-05-15T15:34:00Z">
                    <w:rPr>
                      <w:sz w:val="16"/>
                      <w:szCs w:val="16"/>
                    </w:rPr>
                  </w:rPrChange>
                </w:rPr>
                <w:t>object</w:t>
              </w:r>
            </w:ins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PrChange w:id="353" w:author="Stephanie Siler" w:date="2018-05-15T15:34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5342E5B3" w14:textId="75023CA8" w:rsidR="007B6548" w:rsidRPr="00934827" w:rsidRDefault="00934827" w:rsidP="0065681D">
            <w:pPr>
              <w:rPr>
                <w:ins w:id="354" w:author="Stephanie Siler" w:date="2018-05-15T15:27:00Z"/>
                <w:sz w:val="16"/>
                <w:szCs w:val="16"/>
                <w:shd w:val="clear" w:color="auto" w:fill="92D050"/>
                <w:rPrChange w:id="355" w:author="Stephanie Siler" w:date="2018-05-15T15:34:00Z">
                  <w:rPr>
                    <w:ins w:id="356" w:author="Stephanie Siler" w:date="2018-05-15T15:27:00Z"/>
                    <w:sz w:val="16"/>
                    <w:szCs w:val="16"/>
                    <w:highlight w:val="green"/>
                    <w:shd w:val="clear" w:color="auto" w:fill="92D050"/>
                  </w:rPr>
                </w:rPrChange>
              </w:rPr>
            </w:pPr>
            <w:ins w:id="357" w:author="Stephanie Siler" w:date="2018-05-15T15:34:00Z">
              <w:r w:rsidRPr="00934827">
                <w:rPr>
                  <w:sz w:val="16"/>
                  <w:szCs w:val="16"/>
                  <w:shd w:val="clear" w:color="auto" w:fill="92D050"/>
                  <w:rPrChange w:id="358" w:author="Stephanie Siler" w:date="2018-05-15T15:35:00Z">
                    <w:rPr>
                      <w:sz w:val="16"/>
                      <w:szCs w:val="16"/>
                      <w:shd w:val="clear" w:color="auto" w:fill="92D050"/>
                    </w:rPr>
                  </w:rPrChange>
                </w:rPr>
                <w:t>Density object</w:t>
              </w:r>
            </w:ins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</w:tcBorders>
            <w:tcPrChange w:id="359" w:author="Stephanie Siler" w:date="2018-05-15T15:34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4872E582" w14:textId="77777777" w:rsidR="007B6548" w:rsidRPr="00A358EB" w:rsidRDefault="007B6548" w:rsidP="0065681D">
            <w:pPr>
              <w:rPr>
                <w:ins w:id="360" w:author="Stephanie Siler" w:date="2018-05-15T15:27:00Z"/>
                <w:sz w:val="16"/>
                <w:szCs w:val="16"/>
              </w:rPr>
            </w:pPr>
          </w:p>
        </w:tc>
      </w:tr>
      <w:tr w:rsidR="000E2AC1" w14:paraId="03E321D1" w14:textId="77777777" w:rsidTr="007B6548">
        <w:tblPrEx>
          <w:tblW w:w="0" w:type="auto"/>
          <w:tblLayout w:type="fixed"/>
          <w:tblPrExChange w:id="361" w:author="Stephanie Siler" w:date="2018-05-15T15:27:00Z">
            <w:tblPrEx>
              <w:tblW w:w="0" w:type="auto"/>
              <w:tblLayout w:type="fixed"/>
            </w:tblPrEx>
          </w:tblPrExChange>
        </w:tblPrEx>
        <w:tc>
          <w:tcPr>
            <w:tcW w:w="1548" w:type="dxa"/>
            <w:tcBorders>
              <w:top w:val="single" w:sz="12" w:space="0" w:color="auto"/>
            </w:tcBorders>
            <w:tcPrChange w:id="362" w:author="Stephanie Siler" w:date="2018-05-15T15:27:00Z">
              <w:tcPr>
                <w:tcW w:w="1548" w:type="dxa"/>
                <w:tcBorders>
                  <w:top w:val="single" w:sz="12" w:space="0" w:color="auto"/>
                </w:tcBorders>
              </w:tcPr>
            </w:tcPrChange>
          </w:tcPr>
          <w:p w14:paraId="1F9D1D36" w14:textId="77777777" w:rsidR="000E2AC1" w:rsidRPr="00BE47E4" w:rsidRDefault="000E2AC1" w:rsidP="008C3B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A4 = </w:t>
            </w:r>
            <w:r w:rsidRPr="001156EF">
              <w:rPr>
                <w:sz w:val="18"/>
                <w:szCs w:val="18"/>
              </w:rPr>
              <w:t>Life Sciences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PrChange w:id="363" w:author="Stephanie Siler" w:date="2018-05-15T15:27:00Z">
              <w:tcPr>
                <w:tcW w:w="1170" w:type="dxa"/>
                <w:tcBorders>
                  <w:top w:val="single" w:sz="12" w:space="0" w:color="auto"/>
                </w:tcBorders>
              </w:tcPr>
            </w:tcPrChange>
          </w:tcPr>
          <w:p w14:paraId="69766433" w14:textId="77777777" w:rsidR="000E2AC1" w:rsidRPr="00567220" w:rsidRDefault="000E2AC1" w:rsidP="008C3B39">
            <w:pPr>
              <w:rPr>
                <w:sz w:val="18"/>
                <w:szCs w:val="18"/>
              </w:rPr>
            </w:pPr>
            <w:r w:rsidRPr="00567220">
              <w:rPr>
                <w:sz w:val="18"/>
                <w:szCs w:val="18"/>
              </w:rPr>
              <w:t>Algae</w:t>
            </w:r>
            <w:r>
              <w:rPr>
                <w:sz w:val="18"/>
                <w:szCs w:val="18"/>
              </w:rPr>
              <w:t xml:space="preserve"> </w:t>
            </w:r>
            <w:r w:rsidRPr="00567220">
              <w:rPr>
                <w:sz w:val="18"/>
                <w:szCs w:val="18"/>
              </w:rPr>
              <w:t>Growth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tcPrChange w:id="364" w:author="Stephanie Siler" w:date="2018-05-15T15:27:00Z">
              <w:tcPr>
                <w:tcW w:w="2790" w:type="dxa"/>
                <w:tcBorders>
                  <w:top w:val="single" w:sz="12" w:space="0" w:color="auto"/>
                </w:tcBorders>
              </w:tcPr>
            </w:tcPrChange>
          </w:tcPr>
          <w:p w14:paraId="7DEEF295" w14:textId="77777777" w:rsidR="000E2AC1" w:rsidRDefault="000E2AC1" w:rsidP="00FF6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 of algae growth in water</w:t>
            </w:r>
          </w:p>
          <w:p w14:paraId="52DD3A36" w14:textId="77777777" w:rsidR="000E2AC1" w:rsidRDefault="000E2AC1" w:rsidP="00FF6BEA">
            <w:pPr>
              <w:rPr>
                <w:sz w:val="18"/>
                <w:szCs w:val="18"/>
              </w:rPr>
            </w:pPr>
          </w:p>
          <w:p w14:paraId="0C0EFBAB" w14:textId="77777777" w:rsidR="00981CAC" w:rsidRDefault="000E2AC1" w:rsidP="00DE1927">
            <w:pPr>
              <w:rPr>
                <w:sz w:val="18"/>
                <w:szCs w:val="18"/>
              </w:rPr>
            </w:pPr>
            <w:r w:rsidRPr="0060402D">
              <w:rPr>
                <w:sz w:val="18"/>
                <w:szCs w:val="18"/>
              </w:rPr>
              <w:t>weig</w:t>
            </w:r>
            <w:r>
              <w:rPr>
                <w:sz w:val="18"/>
                <w:szCs w:val="18"/>
              </w:rPr>
              <w:t xml:space="preserve">ht of the algae </w:t>
            </w:r>
            <w:r w:rsidR="005B766F">
              <w:rPr>
                <w:sz w:val="18"/>
                <w:szCs w:val="18"/>
              </w:rPr>
              <w:t xml:space="preserve">growth </w:t>
            </w:r>
            <w:r>
              <w:rPr>
                <w:sz w:val="18"/>
                <w:szCs w:val="18"/>
              </w:rPr>
              <w:t>after one week</w:t>
            </w:r>
          </w:p>
          <w:p w14:paraId="35D97EA0" w14:textId="77777777" w:rsidR="00981CAC" w:rsidRDefault="00981CAC" w:rsidP="00DE1927">
            <w:pPr>
              <w:rPr>
                <w:sz w:val="18"/>
                <w:szCs w:val="18"/>
              </w:rPr>
            </w:pPr>
          </w:p>
          <w:p w14:paraId="73DBA01B" w14:textId="77777777" w:rsidR="000E2AC1" w:rsidRPr="00567220" w:rsidRDefault="00981CAC" w:rsidP="00DE19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algae weight</w:t>
            </w:r>
            <w:r w:rsidR="000E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tcBorders>
              <w:top w:val="single" w:sz="12" w:space="0" w:color="auto"/>
            </w:tcBorders>
            <w:tcPrChange w:id="365" w:author="Stephanie Siler" w:date="2018-05-15T15:27:00Z">
              <w:tcPr>
                <w:tcW w:w="1327" w:type="dxa"/>
                <w:tcBorders>
                  <w:top w:val="single" w:sz="12" w:space="0" w:color="auto"/>
                </w:tcBorders>
              </w:tcPr>
            </w:tcPrChange>
          </w:tcPr>
          <w:p w14:paraId="4B9A1FCC" w14:textId="77777777" w:rsidR="000E2AC1" w:rsidRPr="00567220" w:rsidRDefault="000E2AC1" w:rsidP="00C2437F">
            <w:pPr>
              <w:rPr>
                <w:sz w:val="18"/>
                <w:szCs w:val="18"/>
              </w:rPr>
            </w:pPr>
            <w:r w:rsidRPr="00122EC2">
              <w:rPr>
                <w:sz w:val="16"/>
                <w:szCs w:val="16"/>
                <w:highlight w:val="green"/>
              </w:rPr>
              <w:t>temperature of the water</w:t>
            </w:r>
          </w:p>
        </w:tc>
        <w:tc>
          <w:tcPr>
            <w:tcW w:w="1553" w:type="dxa"/>
            <w:tcBorders>
              <w:top w:val="single" w:sz="12" w:space="0" w:color="auto"/>
            </w:tcBorders>
            <w:tcPrChange w:id="366" w:author="Stephanie Siler" w:date="2018-05-15T15:27:00Z">
              <w:tcPr>
                <w:tcW w:w="1553" w:type="dxa"/>
                <w:tcBorders>
                  <w:top w:val="single" w:sz="12" w:space="0" w:color="auto"/>
                </w:tcBorders>
              </w:tcPr>
            </w:tcPrChange>
          </w:tcPr>
          <w:p w14:paraId="72C2B5D7" w14:textId="77777777" w:rsidR="000E2AC1" w:rsidRPr="00567220" w:rsidRDefault="00B83021" w:rsidP="00B8436D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</w:t>
            </w:r>
            <w:r w:rsidR="00B8436D">
              <w:rPr>
                <w:sz w:val="16"/>
                <w:szCs w:val="16"/>
              </w:rPr>
              <w:t xml:space="preserve">amount of </w:t>
            </w:r>
            <w:r w:rsidRPr="00B83021">
              <w:rPr>
                <w:sz w:val="16"/>
                <w:szCs w:val="16"/>
                <w:highlight w:val="cyan"/>
              </w:rPr>
              <w:t>expos</w:t>
            </w:r>
            <w:r w:rsidR="00B8436D">
              <w:rPr>
                <w:sz w:val="16"/>
                <w:szCs w:val="16"/>
                <w:highlight w:val="cyan"/>
              </w:rPr>
              <w:t>ure</w:t>
            </w:r>
            <w:r w:rsidRPr="00B83021">
              <w:rPr>
                <w:sz w:val="16"/>
                <w:szCs w:val="16"/>
                <w:highlight w:val="cyan"/>
              </w:rPr>
              <w:t xml:space="preserve"> to music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tcPrChange w:id="367" w:author="Stephanie Siler" w:date="2018-05-15T15:27:00Z">
              <w:tcPr>
                <w:tcW w:w="1530" w:type="dxa"/>
                <w:tcBorders>
                  <w:top w:val="single" w:sz="12" w:space="0" w:color="auto"/>
                </w:tcBorders>
              </w:tcPr>
            </w:tcPrChange>
          </w:tcPr>
          <w:p w14:paraId="32C6E60D" w14:textId="77777777" w:rsidR="000E2AC1" w:rsidRDefault="000E2AC1" w:rsidP="00C2437F">
            <w:pPr>
              <w:rPr>
                <w:sz w:val="18"/>
                <w:szCs w:val="18"/>
              </w:rPr>
            </w:pPr>
            <w:r w:rsidRPr="00122EC2">
              <w:rPr>
                <w:sz w:val="16"/>
                <w:szCs w:val="16"/>
                <w:highlight w:val="green"/>
              </w:rPr>
              <w:t>amount of carbon dioxide in the water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tcPrChange w:id="368" w:author="Stephanie Siler" w:date="2018-05-15T15:27:00Z">
              <w:tcPr>
                <w:tcW w:w="1620" w:type="dxa"/>
                <w:tcBorders>
                  <w:top w:val="single" w:sz="12" w:space="0" w:color="auto"/>
                </w:tcBorders>
              </w:tcPr>
            </w:tcPrChange>
          </w:tcPr>
          <w:p w14:paraId="13745EC3" w14:textId="77777777" w:rsidR="000E2AC1" w:rsidRDefault="0059483F" w:rsidP="0065681D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  <w:highlight w:val="green"/>
                <w:shd w:val="clear" w:color="auto" w:fill="92D050"/>
              </w:rPr>
              <w:t>Amount of  direct</w:t>
            </w:r>
            <w:r w:rsidR="003B4E28" w:rsidRPr="00D13DB8">
              <w:rPr>
                <w:sz w:val="16"/>
                <w:szCs w:val="16"/>
                <w:highlight w:val="green"/>
                <w:shd w:val="clear" w:color="auto" w:fill="92D050"/>
              </w:rPr>
              <w:t xml:space="preserve"> </w:t>
            </w:r>
            <w:r w:rsidR="00D13DB8" w:rsidRPr="00D13DB8">
              <w:rPr>
                <w:sz w:val="16"/>
                <w:szCs w:val="16"/>
                <w:highlight w:val="green"/>
                <w:shd w:val="clear" w:color="auto" w:fill="92D050"/>
              </w:rPr>
              <w:t>Sunlight exposure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</w:tcBorders>
            <w:tcPrChange w:id="369" w:author="Stephanie Siler" w:date="2018-05-15T15:27:00Z">
              <w:tcPr>
                <w:tcW w:w="1620" w:type="dxa"/>
                <w:vMerge w:val="restart"/>
                <w:tcBorders>
                  <w:top w:val="single" w:sz="12" w:space="0" w:color="auto"/>
                </w:tcBorders>
              </w:tcPr>
            </w:tcPrChange>
          </w:tcPr>
          <w:p w14:paraId="726410BD" w14:textId="77777777" w:rsidR="000E2AC1" w:rsidRPr="00BB6DAE" w:rsidRDefault="00A358EB" w:rsidP="0065681D">
            <w:pPr>
              <w:rPr>
                <w:sz w:val="16"/>
                <w:szCs w:val="16"/>
                <w:highlight w:val="cyan"/>
              </w:rPr>
            </w:pPr>
            <w:r w:rsidRPr="00A358EB">
              <w:rPr>
                <w:sz w:val="16"/>
                <w:szCs w:val="16"/>
              </w:rPr>
              <w:t xml:space="preserve">We will add fifty grams of algae to a fish tank filled with 16 liters of </w:t>
            </w:r>
            <w:r w:rsidR="00B83021">
              <w:rPr>
                <w:sz w:val="16"/>
                <w:szCs w:val="16"/>
              </w:rPr>
              <w:t xml:space="preserve">distilled </w:t>
            </w:r>
            <w:r w:rsidRPr="00A358EB">
              <w:rPr>
                <w:sz w:val="16"/>
                <w:szCs w:val="16"/>
              </w:rPr>
              <w:t>water.</w:t>
            </w:r>
          </w:p>
        </w:tc>
      </w:tr>
      <w:tr w:rsidR="000E2AC1" w14:paraId="770D87C3" w14:textId="77777777" w:rsidTr="008C3B39">
        <w:trPr>
          <w:trHeight w:val="332"/>
        </w:trPr>
        <w:tc>
          <w:tcPr>
            <w:tcW w:w="5508" w:type="dxa"/>
            <w:gridSpan w:val="3"/>
          </w:tcPr>
          <w:p w14:paraId="3B950BD8" w14:textId="77777777" w:rsidR="000E2AC1" w:rsidRPr="007A6D0B" w:rsidRDefault="000E2AC1" w:rsidP="008C3B3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A4 - T2-VX-L1</w:t>
            </w:r>
          </w:p>
        </w:tc>
        <w:tc>
          <w:tcPr>
            <w:tcW w:w="1327" w:type="dxa"/>
          </w:tcPr>
          <w:p w14:paraId="5FF42ACB" w14:textId="77777777" w:rsidR="000E2AC1" w:rsidRPr="002E0BCE" w:rsidRDefault="002C19A5" w:rsidP="003F2B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 temperature</w:t>
            </w:r>
          </w:p>
        </w:tc>
        <w:tc>
          <w:tcPr>
            <w:tcW w:w="1553" w:type="dxa"/>
          </w:tcPr>
          <w:p w14:paraId="351A98F8" w14:textId="77777777" w:rsidR="000E2AC1" w:rsidRPr="002E0BCE" w:rsidRDefault="00B83021" w:rsidP="005A27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A278B">
              <w:rPr>
                <w:sz w:val="16"/>
                <w:szCs w:val="16"/>
              </w:rPr>
              <w:t xml:space="preserve"> Constant music</w:t>
            </w:r>
          </w:p>
        </w:tc>
        <w:tc>
          <w:tcPr>
            <w:tcW w:w="1530" w:type="dxa"/>
          </w:tcPr>
          <w:p w14:paraId="586B3929" w14:textId="77777777" w:rsidR="000E2AC1" w:rsidRPr="002E0BCE" w:rsidRDefault="000E2AC1" w:rsidP="00C24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lot</w:t>
            </w:r>
          </w:p>
        </w:tc>
        <w:tc>
          <w:tcPr>
            <w:tcW w:w="1620" w:type="dxa"/>
          </w:tcPr>
          <w:p w14:paraId="247CB648" w14:textId="77777777" w:rsidR="000E2AC1" w:rsidRPr="002E0BCE" w:rsidRDefault="00D13DB8" w:rsidP="00A14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Some </w:t>
            </w:r>
          </w:p>
        </w:tc>
        <w:tc>
          <w:tcPr>
            <w:tcW w:w="1620" w:type="dxa"/>
            <w:vMerge/>
          </w:tcPr>
          <w:p w14:paraId="5F69C092" w14:textId="77777777" w:rsidR="000E2AC1" w:rsidRDefault="000E2AC1" w:rsidP="0065681D">
            <w:pPr>
              <w:rPr>
                <w:sz w:val="16"/>
                <w:szCs w:val="16"/>
              </w:rPr>
            </w:pPr>
          </w:p>
        </w:tc>
      </w:tr>
      <w:tr w:rsidR="000E2AC1" w14:paraId="62CE4C22" w14:textId="77777777" w:rsidTr="000E2AC1">
        <w:trPr>
          <w:trHeight w:val="188"/>
        </w:trPr>
        <w:tc>
          <w:tcPr>
            <w:tcW w:w="5508" w:type="dxa"/>
            <w:gridSpan w:val="3"/>
            <w:tcBorders>
              <w:bottom w:val="single" w:sz="12" w:space="0" w:color="auto"/>
            </w:tcBorders>
          </w:tcPr>
          <w:p w14:paraId="5D1E452A" w14:textId="77777777" w:rsidR="000E2AC1" w:rsidRPr="007A6D0B" w:rsidRDefault="000E2AC1" w:rsidP="008C3B39">
            <w:pPr>
              <w:jc w:val="right"/>
              <w:rPr>
                <w:b/>
                <w:sz w:val="18"/>
                <w:szCs w:val="18"/>
              </w:rPr>
            </w:pPr>
            <w:r w:rsidRPr="007A6D0B">
              <w:rPr>
                <w:b/>
                <w:sz w:val="18"/>
                <w:szCs w:val="18"/>
              </w:rPr>
              <w:t>A4 - T2-VX-L2</w:t>
            </w:r>
          </w:p>
        </w:tc>
        <w:tc>
          <w:tcPr>
            <w:tcW w:w="1327" w:type="dxa"/>
            <w:tcBorders>
              <w:bottom w:val="single" w:sz="12" w:space="0" w:color="auto"/>
            </w:tcBorders>
          </w:tcPr>
          <w:p w14:paraId="6D5049E0" w14:textId="77777777" w:rsidR="000E2AC1" w:rsidRDefault="003F2B15" w:rsidP="002C1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3C2F0C9D" w14:textId="77777777" w:rsidR="002C19A5" w:rsidRPr="002E0BCE" w:rsidRDefault="00B40850" w:rsidP="002C1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Warmer</w:t>
            </w:r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14:paraId="7403AEC9" w14:textId="77777777" w:rsidR="000E2AC1" w:rsidRPr="002E0BCE" w:rsidRDefault="00B83021" w:rsidP="00C24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</w:t>
            </w:r>
            <w:r w:rsidR="005A278B">
              <w:rPr>
                <w:sz w:val="16"/>
                <w:szCs w:val="16"/>
              </w:rPr>
              <w:t xml:space="preserve"> music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4C55475C" w14:textId="77777777" w:rsidR="000E2AC1" w:rsidRPr="002E0BCE" w:rsidRDefault="000E2AC1" w:rsidP="00C24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E9F7573" w14:textId="77777777" w:rsidR="000E2AC1" w:rsidRPr="002E0BCE" w:rsidRDefault="00A1483C" w:rsidP="006568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620" w:type="dxa"/>
            <w:vMerge/>
            <w:tcBorders>
              <w:bottom w:val="single" w:sz="12" w:space="0" w:color="auto"/>
            </w:tcBorders>
          </w:tcPr>
          <w:p w14:paraId="4669C599" w14:textId="77777777" w:rsidR="000E2AC1" w:rsidRDefault="000E2AC1" w:rsidP="0065681D">
            <w:pPr>
              <w:rPr>
                <w:sz w:val="16"/>
                <w:szCs w:val="16"/>
              </w:rPr>
            </w:pPr>
          </w:p>
        </w:tc>
      </w:tr>
    </w:tbl>
    <w:p w14:paraId="1F4B8E1E" w14:textId="77777777" w:rsidR="00567220" w:rsidRDefault="00567220"/>
    <w:sectPr w:rsidR="00567220" w:rsidSect="005672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Stephanie Siler" w:date="2018-05-10T12:33:00Z" w:initials="SS">
    <w:p w14:paraId="094954D9" w14:textId="6EA080CE" w:rsidR="004B0677" w:rsidRDefault="004B0677">
      <w:pPr>
        <w:pStyle w:val="CommentText"/>
      </w:pPr>
      <w:r>
        <w:rPr>
          <w:rStyle w:val="CommentReference"/>
        </w:rPr>
        <w:annotationRef/>
      </w:r>
      <w:r>
        <w:t>Note: Whether water temperature affects crystal growth DEPENDS on the type of crystal! (i.e., water temp x crystal type interaction).</w:t>
      </w:r>
    </w:p>
  </w:comment>
  <w:comment w:id="18" w:author="Stephanie Siler" w:date="2018-05-15T15:53:00Z" w:initials="SS">
    <w:p w14:paraId="7C4D8CDF" w14:textId="2D352D98" w:rsidR="00BE0BCA" w:rsidRDefault="00BE0BCA">
      <w:pPr>
        <w:pStyle w:val="CommentText"/>
      </w:pPr>
      <w:r>
        <w:rPr>
          <w:rStyle w:val="CommentReference"/>
        </w:rPr>
        <w:annotationRef/>
      </w:r>
    </w:p>
    <w:p w14:paraId="6C22D903" w14:textId="65D593E0" w:rsidR="00BE0BCA" w:rsidRDefault="00BE0BCA">
      <w:pPr>
        <w:pStyle w:val="CommentText"/>
      </w:pPr>
      <w:r>
        <w:t>Red: doesn’</w:t>
      </w:r>
      <w:r w:rsidR="007C5881">
        <w:t>t work in prediction statement:</w:t>
      </w:r>
    </w:p>
    <w:p w14:paraId="4D96F4E8" w14:textId="583DCD70" w:rsidR="007C5881" w:rsidRPr="007C5881" w:rsidRDefault="007C5881" w:rsidP="007C5881">
      <w:pPr>
        <w:pStyle w:val="ListParagraph"/>
        <w:numPr>
          <w:ilvl w:val="0"/>
          <w:numId w:val="2"/>
        </w:numPr>
        <w:spacing w:after="160" w:line="259" w:lineRule="auto"/>
        <w:rPr>
          <w:color w:val="C00000"/>
        </w:rPr>
      </w:pPr>
      <w:r>
        <w:rPr>
          <w:color w:val="C00000"/>
        </w:rPr>
        <w:t>Prediction: I think the [A1-T1-V1-L1] [A1-T1-V1-LX-modifier] will cause [</w:t>
      </w:r>
      <w:r w:rsidRPr="00443690">
        <w:rPr>
          <w:color w:val="C00000"/>
        </w:rPr>
        <w:t>DV-A1-T1-predict</w:t>
      </w:r>
      <w:r>
        <w:rPr>
          <w:color w:val="C00000"/>
        </w:rPr>
        <w:t>] than the [A1-T1-V1-L2] [A1-T1-V1-LX-modifier].</w:t>
      </w:r>
      <w:r w:rsidR="00F031BA">
        <w:rPr>
          <w:color w:val="C00000"/>
        </w:rPr>
        <w:t xml:space="preserve"> </w:t>
      </w:r>
    </w:p>
  </w:comment>
  <w:comment w:id="143" w:author="Stephanie Siler" w:date="2018-03-06T11:05:00Z" w:initials="SS">
    <w:p w14:paraId="0F46E852" w14:textId="7B74EEA7" w:rsidR="00FF2736" w:rsidRDefault="00FF2736">
      <w:pPr>
        <w:pStyle w:val="CommentText"/>
      </w:pPr>
      <w:r>
        <w:rPr>
          <w:rStyle w:val="CommentReference"/>
        </w:rPr>
        <w:annotationRef/>
      </w:r>
      <w:r>
        <w:t>Changed 3/6/18.</w:t>
      </w:r>
    </w:p>
  </w:comment>
  <w:comment w:id="145" w:author="Stephanie Siler" w:date="2018-03-12T16:56:00Z" w:initials="SS">
    <w:p w14:paraId="3B00E187" w14:textId="07714C41" w:rsidR="00FF2736" w:rsidRPr="00F4552E" w:rsidRDefault="00FF2736">
      <w:pPr>
        <w:pStyle w:val="CommentText"/>
        <w:rPr>
          <w:b/>
        </w:rPr>
      </w:pPr>
      <w:r>
        <w:rPr>
          <w:rStyle w:val="CommentReference"/>
        </w:rPr>
        <w:annotationRef/>
      </w:r>
      <w:r w:rsidRPr="00F4552E">
        <w:rPr>
          <w:b/>
          <w:highlight w:val="yellow"/>
        </w:rPr>
        <w:t>3/12/18: ADDED!!!!</w:t>
      </w:r>
    </w:p>
  </w:comment>
  <w:comment w:id="208" w:author="Stephanie Siler" w:date="2018-05-15T16:00:00Z" w:initials="SS">
    <w:p w14:paraId="55FF3800" w14:textId="0FB20353" w:rsidR="00F031BA" w:rsidRDefault="00F031BA">
      <w:pPr>
        <w:pStyle w:val="CommentText"/>
      </w:pPr>
      <w:r>
        <w:rPr>
          <w:rStyle w:val="CommentReference"/>
        </w:rPr>
        <w:annotationRef/>
      </w:r>
    </w:p>
    <w:p w14:paraId="3B364A4A" w14:textId="75F31452" w:rsidR="00F031BA" w:rsidRDefault="00F031BA">
      <w:pPr>
        <w:pStyle w:val="CommentText"/>
      </w:pPr>
      <w:r>
        <w:t>(see above for meaning of red text)</w:t>
      </w:r>
      <w:bookmarkStart w:id="215" w:name="_GoBack"/>
      <w:bookmarkEnd w:id="215"/>
    </w:p>
  </w:comment>
  <w:comment w:id="272" w:author="Stephanie Siler" w:date="2018-03-07T16:53:00Z" w:initials="SS">
    <w:p w14:paraId="42D069AD" w14:textId="28546741" w:rsidR="00CB57B6" w:rsidRDefault="00CB57B6">
      <w:pPr>
        <w:pStyle w:val="CommentText"/>
      </w:pPr>
      <w:r>
        <w:rPr>
          <w:rStyle w:val="CommentReference"/>
        </w:rPr>
        <w:annotationRef/>
      </w:r>
      <w:r>
        <w:t>(as of 3/7/18)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4954D9" w15:done="0"/>
  <w15:commentEx w15:paraId="4D96F4E8" w15:done="0"/>
  <w15:commentEx w15:paraId="0F46E852" w15:done="0"/>
  <w15:commentEx w15:paraId="3B00E187" w15:done="0"/>
  <w15:commentEx w15:paraId="3B364A4A" w15:done="0"/>
  <w15:commentEx w15:paraId="42D069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80A07" w14:textId="77777777" w:rsidR="00B0766A" w:rsidRDefault="00B0766A" w:rsidP="00A150AF">
      <w:pPr>
        <w:spacing w:after="0" w:line="240" w:lineRule="auto"/>
      </w:pPr>
      <w:r>
        <w:separator/>
      </w:r>
    </w:p>
  </w:endnote>
  <w:endnote w:type="continuationSeparator" w:id="0">
    <w:p w14:paraId="14E15C3B" w14:textId="77777777" w:rsidR="00B0766A" w:rsidRDefault="00B0766A" w:rsidP="00A1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77983" w14:textId="77777777" w:rsidR="00B0766A" w:rsidRDefault="00B0766A" w:rsidP="00A150AF">
      <w:pPr>
        <w:spacing w:after="0" w:line="240" w:lineRule="auto"/>
      </w:pPr>
      <w:r>
        <w:separator/>
      </w:r>
    </w:p>
  </w:footnote>
  <w:footnote w:type="continuationSeparator" w:id="0">
    <w:p w14:paraId="590B0A0C" w14:textId="77777777" w:rsidR="00B0766A" w:rsidRDefault="00B0766A" w:rsidP="00A1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63C6"/>
    <w:multiLevelType w:val="hybridMultilevel"/>
    <w:tmpl w:val="D28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47DE"/>
    <w:multiLevelType w:val="hybridMultilevel"/>
    <w:tmpl w:val="69E6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Siler">
    <w15:presenceInfo w15:providerId="None" w15:userId="Stephanie Si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20"/>
    <w:rsid w:val="00001109"/>
    <w:rsid w:val="00004AE7"/>
    <w:rsid w:val="000119A7"/>
    <w:rsid w:val="00012157"/>
    <w:rsid w:val="0002310F"/>
    <w:rsid w:val="00025CEB"/>
    <w:rsid w:val="0003063A"/>
    <w:rsid w:val="00047276"/>
    <w:rsid w:val="0006480F"/>
    <w:rsid w:val="00067A87"/>
    <w:rsid w:val="00072881"/>
    <w:rsid w:val="000B0337"/>
    <w:rsid w:val="000C28DF"/>
    <w:rsid w:val="000C36EF"/>
    <w:rsid w:val="000C5A21"/>
    <w:rsid w:val="000C6DCD"/>
    <w:rsid w:val="000E0DDB"/>
    <w:rsid w:val="000E1AC5"/>
    <w:rsid w:val="000E2AC1"/>
    <w:rsid w:val="000E3BD6"/>
    <w:rsid w:val="000F2A7D"/>
    <w:rsid w:val="000F79A6"/>
    <w:rsid w:val="00100FDB"/>
    <w:rsid w:val="001108EF"/>
    <w:rsid w:val="00111188"/>
    <w:rsid w:val="00113A8B"/>
    <w:rsid w:val="001156EF"/>
    <w:rsid w:val="00116D7F"/>
    <w:rsid w:val="00122EC2"/>
    <w:rsid w:val="00161C4E"/>
    <w:rsid w:val="00166952"/>
    <w:rsid w:val="00177F72"/>
    <w:rsid w:val="00190470"/>
    <w:rsid w:val="00190EE2"/>
    <w:rsid w:val="001C1457"/>
    <w:rsid w:val="001D5374"/>
    <w:rsid w:val="001E2036"/>
    <w:rsid w:val="001E4FF3"/>
    <w:rsid w:val="001F13A3"/>
    <w:rsid w:val="0020124F"/>
    <w:rsid w:val="00206E21"/>
    <w:rsid w:val="0021258A"/>
    <w:rsid w:val="0022658E"/>
    <w:rsid w:val="002465FA"/>
    <w:rsid w:val="00253E96"/>
    <w:rsid w:val="00261119"/>
    <w:rsid w:val="00274A4A"/>
    <w:rsid w:val="0027797A"/>
    <w:rsid w:val="00281AFB"/>
    <w:rsid w:val="00283C88"/>
    <w:rsid w:val="0028618E"/>
    <w:rsid w:val="002974C6"/>
    <w:rsid w:val="002C0C67"/>
    <w:rsid w:val="002C19A5"/>
    <w:rsid w:val="002E075F"/>
    <w:rsid w:val="002E0BCE"/>
    <w:rsid w:val="002E32F8"/>
    <w:rsid w:val="002E4061"/>
    <w:rsid w:val="002F464A"/>
    <w:rsid w:val="002F5A52"/>
    <w:rsid w:val="00330318"/>
    <w:rsid w:val="00330F55"/>
    <w:rsid w:val="003401DC"/>
    <w:rsid w:val="0034046D"/>
    <w:rsid w:val="00340668"/>
    <w:rsid w:val="00342A9A"/>
    <w:rsid w:val="003556BB"/>
    <w:rsid w:val="00355BB7"/>
    <w:rsid w:val="0035786A"/>
    <w:rsid w:val="00384003"/>
    <w:rsid w:val="0038723F"/>
    <w:rsid w:val="00390D09"/>
    <w:rsid w:val="003A135A"/>
    <w:rsid w:val="003B4E28"/>
    <w:rsid w:val="003B7D2D"/>
    <w:rsid w:val="003C107A"/>
    <w:rsid w:val="003D0297"/>
    <w:rsid w:val="003D1351"/>
    <w:rsid w:val="003D1ED4"/>
    <w:rsid w:val="003D24D6"/>
    <w:rsid w:val="003E0BF0"/>
    <w:rsid w:val="003E24E1"/>
    <w:rsid w:val="003E2810"/>
    <w:rsid w:val="003E3942"/>
    <w:rsid w:val="003E5894"/>
    <w:rsid w:val="003E7009"/>
    <w:rsid w:val="003F1372"/>
    <w:rsid w:val="003F2B15"/>
    <w:rsid w:val="00410215"/>
    <w:rsid w:val="00422019"/>
    <w:rsid w:val="00423B76"/>
    <w:rsid w:val="004472A3"/>
    <w:rsid w:val="00450488"/>
    <w:rsid w:val="0045576F"/>
    <w:rsid w:val="00474386"/>
    <w:rsid w:val="00482492"/>
    <w:rsid w:val="00486889"/>
    <w:rsid w:val="00487A40"/>
    <w:rsid w:val="0049623D"/>
    <w:rsid w:val="0049737F"/>
    <w:rsid w:val="00497FC1"/>
    <w:rsid w:val="004B0677"/>
    <w:rsid w:val="004D4C47"/>
    <w:rsid w:val="005021FE"/>
    <w:rsid w:val="0053411A"/>
    <w:rsid w:val="0055542A"/>
    <w:rsid w:val="0055555C"/>
    <w:rsid w:val="00567220"/>
    <w:rsid w:val="00570D2C"/>
    <w:rsid w:val="0059483F"/>
    <w:rsid w:val="005A278B"/>
    <w:rsid w:val="005A4561"/>
    <w:rsid w:val="005A4FAD"/>
    <w:rsid w:val="005B4C11"/>
    <w:rsid w:val="005B5E0C"/>
    <w:rsid w:val="005B766F"/>
    <w:rsid w:val="005C02EA"/>
    <w:rsid w:val="005C798F"/>
    <w:rsid w:val="005D2289"/>
    <w:rsid w:val="005D260D"/>
    <w:rsid w:val="005F5608"/>
    <w:rsid w:val="005F61D9"/>
    <w:rsid w:val="0060402D"/>
    <w:rsid w:val="00610851"/>
    <w:rsid w:val="0061329A"/>
    <w:rsid w:val="00630311"/>
    <w:rsid w:val="0064655E"/>
    <w:rsid w:val="006506E8"/>
    <w:rsid w:val="0065681D"/>
    <w:rsid w:val="00674FC6"/>
    <w:rsid w:val="00682736"/>
    <w:rsid w:val="006901C2"/>
    <w:rsid w:val="00692B22"/>
    <w:rsid w:val="006A090A"/>
    <w:rsid w:val="006B538F"/>
    <w:rsid w:val="006C2289"/>
    <w:rsid w:val="006C306A"/>
    <w:rsid w:val="006C3472"/>
    <w:rsid w:val="00727308"/>
    <w:rsid w:val="00731F5C"/>
    <w:rsid w:val="0075294A"/>
    <w:rsid w:val="0077590C"/>
    <w:rsid w:val="00784776"/>
    <w:rsid w:val="007870AF"/>
    <w:rsid w:val="00794C24"/>
    <w:rsid w:val="007A6D0B"/>
    <w:rsid w:val="007B01BC"/>
    <w:rsid w:val="007B055A"/>
    <w:rsid w:val="007B6548"/>
    <w:rsid w:val="007C5881"/>
    <w:rsid w:val="007C6D78"/>
    <w:rsid w:val="007D3924"/>
    <w:rsid w:val="007F740A"/>
    <w:rsid w:val="00801A26"/>
    <w:rsid w:val="0080339D"/>
    <w:rsid w:val="008062B1"/>
    <w:rsid w:val="008063B6"/>
    <w:rsid w:val="0081686E"/>
    <w:rsid w:val="008358A6"/>
    <w:rsid w:val="008422A9"/>
    <w:rsid w:val="00846110"/>
    <w:rsid w:val="00873BEF"/>
    <w:rsid w:val="00882B9F"/>
    <w:rsid w:val="00883F2A"/>
    <w:rsid w:val="00890B3C"/>
    <w:rsid w:val="0089456E"/>
    <w:rsid w:val="00897BEB"/>
    <w:rsid w:val="008B1559"/>
    <w:rsid w:val="008B3291"/>
    <w:rsid w:val="008B7405"/>
    <w:rsid w:val="008C3B39"/>
    <w:rsid w:val="008D1AFE"/>
    <w:rsid w:val="008D30CA"/>
    <w:rsid w:val="00905A5F"/>
    <w:rsid w:val="00920FE4"/>
    <w:rsid w:val="0092394F"/>
    <w:rsid w:val="00934827"/>
    <w:rsid w:val="009439E7"/>
    <w:rsid w:val="00950F59"/>
    <w:rsid w:val="00953AD9"/>
    <w:rsid w:val="00956302"/>
    <w:rsid w:val="009748F2"/>
    <w:rsid w:val="009763BA"/>
    <w:rsid w:val="00981CAC"/>
    <w:rsid w:val="00985BFF"/>
    <w:rsid w:val="00987BBA"/>
    <w:rsid w:val="00990B6C"/>
    <w:rsid w:val="00991F3A"/>
    <w:rsid w:val="009922B7"/>
    <w:rsid w:val="009D5C15"/>
    <w:rsid w:val="009F304B"/>
    <w:rsid w:val="009F6279"/>
    <w:rsid w:val="00A0282E"/>
    <w:rsid w:val="00A1228D"/>
    <w:rsid w:val="00A1483C"/>
    <w:rsid w:val="00A150AF"/>
    <w:rsid w:val="00A21F57"/>
    <w:rsid w:val="00A25A01"/>
    <w:rsid w:val="00A2716E"/>
    <w:rsid w:val="00A35509"/>
    <w:rsid w:val="00A358EB"/>
    <w:rsid w:val="00A41727"/>
    <w:rsid w:val="00A53D1A"/>
    <w:rsid w:val="00A559C9"/>
    <w:rsid w:val="00A608C3"/>
    <w:rsid w:val="00A62A2E"/>
    <w:rsid w:val="00A65195"/>
    <w:rsid w:val="00AA30B8"/>
    <w:rsid w:val="00AB5041"/>
    <w:rsid w:val="00AB69DA"/>
    <w:rsid w:val="00AB74C3"/>
    <w:rsid w:val="00AC2DD3"/>
    <w:rsid w:val="00AC4433"/>
    <w:rsid w:val="00AD43BB"/>
    <w:rsid w:val="00AD57A7"/>
    <w:rsid w:val="00AD67CF"/>
    <w:rsid w:val="00AF3838"/>
    <w:rsid w:val="00AF43A5"/>
    <w:rsid w:val="00AF506C"/>
    <w:rsid w:val="00B0766A"/>
    <w:rsid w:val="00B13967"/>
    <w:rsid w:val="00B13B3F"/>
    <w:rsid w:val="00B21BAB"/>
    <w:rsid w:val="00B309E6"/>
    <w:rsid w:val="00B40850"/>
    <w:rsid w:val="00B42938"/>
    <w:rsid w:val="00B54E85"/>
    <w:rsid w:val="00B64815"/>
    <w:rsid w:val="00B7098F"/>
    <w:rsid w:val="00B72B13"/>
    <w:rsid w:val="00B7444D"/>
    <w:rsid w:val="00B75500"/>
    <w:rsid w:val="00B83021"/>
    <w:rsid w:val="00B8436D"/>
    <w:rsid w:val="00B845BA"/>
    <w:rsid w:val="00B87BD1"/>
    <w:rsid w:val="00B94512"/>
    <w:rsid w:val="00BB2F15"/>
    <w:rsid w:val="00BB53A9"/>
    <w:rsid w:val="00BB6DAE"/>
    <w:rsid w:val="00BB7108"/>
    <w:rsid w:val="00BC3DF0"/>
    <w:rsid w:val="00BD07F6"/>
    <w:rsid w:val="00BE0BCA"/>
    <w:rsid w:val="00BE47E4"/>
    <w:rsid w:val="00BF0455"/>
    <w:rsid w:val="00BF0945"/>
    <w:rsid w:val="00BF31DA"/>
    <w:rsid w:val="00C17305"/>
    <w:rsid w:val="00C22C0A"/>
    <w:rsid w:val="00C2414F"/>
    <w:rsid w:val="00C2437F"/>
    <w:rsid w:val="00C645FE"/>
    <w:rsid w:val="00C65648"/>
    <w:rsid w:val="00C75CE4"/>
    <w:rsid w:val="00C76B2C"/>
    <w:rsid w:val="00C928FE"/>
    <w:rsid w:val="00CA30C9"/>
    <w:rsid w:val="00CA4A22"/>
    <w:rsid w:val="00CB2440"/>
    <w:rsid w:val="00CB2BF7"/>
    <w:rsid w:val="00CB3F2C"/>
    <w:rsid w:val="00CB4EC7"/>
    <w:rsid w:val="00CB57B6"/>
    <w:rsid w:val="00CC0D8A"/>
    <w:rsid w:val="00CC22EC"/>
    <w:rsid w:val="00CC6C78"/>
    <w:rsid w:val="00D00055"/>
    <w:rsid w:val="00D05276"/>
    <w:rsid w:val="00D13141"/>
    <w:rsid w:val="00D13DB8"/>
    <w:rsid w:val="00D15262"/>
    <w:rsid w:val="00D21299"/>
    <w:rsid w:val="00D23086"/>
    <w:rsid w:val="00D46FC0"/>
    <w:rsid w:val="00D470A0"/>
    <w:rsid w:val="00D53992"/>
    <w:rsid w:val="00D57571"/>
    <w:rsid w:val="00D72931"/>
    <w:rsid w:val="00D74733"/>
    <w:rsid w:val="00DA264B"/>
    <w:rsid w:val="00DB1A08"/>
    <w:rsid w:val="00DC0403"/>
    <w:rsid w:val="00DC4C03"/>
    <w:rsid w:val="00DC5C96"/>
    <w:rsid w:val="00DD4DF2"/>
    <w:rsid w:val="00DD5EAA"/>
    <w:rsid w:val="00DE1927"/>
    <w:rsid w:val="00DF5005"/>
    <w:rsid w:val="00DF72A1"/>
    <w:rsid w:val="00E025BA"/>
    <w:rsid w:val="00E1181A"/>
    <w:rsid w:val="00E13DAD"/>
    <w:rsid w:val="00E15687"/>
    <w:rsid w:val="00E21BCA"/>
    <w:rsid w:val="00E54675"/>
    <w:rsid w:val="00E56963"/>
    <w:rsid w:val="00E57865"/>
    <w:rsid w:val="00E60531"/>
    <w:rsid w:val="00E60740"/>
    <w:rsid w:val="00E65511"/>
    <w:rsid w:val="00E85986"/>
    <w:rsid w:val="00E9591B"/>
    <w:rsid w:val="00E962F5"/>
    <w:rsid w:val="00EC6751"/>
    <w:rsid w:val="00ED23D6"/>
    <w:rsid w:val="00ED39FF"/>
    <w:rsid w:val="00ED4408"/>
    <w:rsid w:val="00EE169E"/>
    <w:rsid w:val="00F031BA"/>
    <w:rsid w:val="00F06837"/>
    <w:rsid w:val="00F15EAE"/>
    <w:rsid w:val="00F25220"/>
    <w:rsid w:val="00F26F91"/>
    <w:rsid w:val="00F31F66"/>
    <w:rsid w:val="00F35621"/>
    <w:rsid w:val="00F37CDE"/>
    <w:rsid w:val="00F4552E"/>
    <w:rsid w:val="00F70B24"/>
    <w:rsid w:val="00F90BAF"/>
    <w:rsid w:val="00F97EC9"/>
    <w:rsid w:val="00FB5EE6"/>
    <w:rsid w:val="00FB6714"/>
    <w:rsid w:val="00FD1404"/>
    <w:rsid w:val="00FD1983"/>
    <w:rsid w:val="00FE692D"/>
    <w:rsid w:val="00FF2736"/>
    <w:rsid w:val="00FF2814"/>
    <w:rsid w:val="00FF6BEA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EBA7"/>
  <w15:docId w15:val="{8FAA200A-87EC-4451-81CD-40C0AE5B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20"/>
    <w:pPr>
      <w:ind w:left="720"/>
      <w:contextualSpacing/>
    </w:pPr>
  </w:style>
  <w:style w:type="table" w:styleId="TableGrid">
    <w:name w:val="Table Grid"/>
    <w:basedOn w:val="TableNormal"/>
    <w:uiPriority w:val="59"/>
    <w:rsid w:val="0056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AF"/>
  </w:style>
  <w:style w:type="paragraph" w:styleId="Footer">
    <w:name w:val="footer"/>
    <w:basedOn w:val="Normal"/>
    <w:link w:val="FooterChar"/>
    <w:uiPriority w:val="99"/>
    <w:unhideWhenUsed/>
    <w:rsid w:val="00A15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AF"/>
  </w:style>
  <w:style w:type="character" w:styleId="CommentReference">
    <w:name w:val="annotation reference"/>
    <w:basedOn w:val="DefaultParagraphFont"/>
    <w:uiPriority w:val="99"/>
    <w:semiHidden/>
    <w:unhideWhenUsed/>
    <w:rsid w:val="00555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4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Stephanie Siler</cp:lastModifiedBy>
  <cp:revision>43</cp:revision>
  <dcterms:created xsi:type="dcterms:W3CDTF">2018-05-09T17:05:00Z</dcterms:created>
  <dcterms:modified xsi:type="dcterms:W3CDTF">2018-05-15T20:00:00Z</dcterms:modified>
</cp:coreProperties>
</file>