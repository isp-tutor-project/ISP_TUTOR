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216"/>
        <w:gridCol w:w="4554"/>
        <w:gridCol w:w="3060"/>
        <w:tblGridChange w:id="0">
          <w:tblGrid>
            <w:gridCol w:w="4338"/>
            <w:gridCol w:w="216"/>
            <w:gridCol w:w="4554"/>
            <w:gridCol w:w="3060"/>
          </w:tblGrid>
        </w:tblGridChange>
      </w:tblGrid>
      <w:tr w:rsidR="00066748" w:rsidRPr="006A7B23" w14:paraId="115E786E" w14:textId="77777777" w:rsidTr="000015EC">
        <w:tc>
          <w:tcPr>
            <w:tcW w:w="4338" w:type="dxa"/>
          </w:tcPr>
          <w:p w14:paraId="213BD5F0" w14:textId="77777777" w:rsidR="00066748" w:rsidRPr="00733A0F" w:rsidRDefault="00066748" w:rsidP="0057334C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733A0F">
              <w:rPr>
                <w:b/>
                <w:sz w:val="20"/>
                <w:szCs w:val="20"/>
              </w:rPr>
              <w:t>Choice condition</w:t>
            </w:r>
          </w:p>
        </w:tc>
        <w:tc>
          <w:tcPr>
            <w:tcW w:w="4770" w:type="dxa"/>
            <w:gridSpan w:val="2"/>
          </w:tcPr>
          <w:p w14:paraId="0F8B2657" w14:textId="77777777" w:rsidR="00066748" w:rsidRPr="00733A0F" w:rsidRDefault="00066748" w:rsidP="0057334C">
            <w:pPr>
              <w:jc w:val="center"/>
              <w:rPr>
                <w:b/>
                <w:sz w:val="20"/>
                <w:szCs w:val="20"/>
              </w:rPr>
            </w:pPr>
            <w:r w:rsidRPr="00733A0F">
              <w:rPr>
                <w:b/>
                <w:sz w:val="20"/>
                <w:szCs w:val="20"/>
              </w:rPr>
              <w:t>No-Choice condition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84A9C63" w14:textId="77777777" w:rsidR="00066748" w:rsidRPr="00733A0F" w:rsidRDefault="00066748" w:rsidP="005733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TED Baseline</w:t>
            </w:r>
          </w:p>
        </w:tc>
      </w:tr>
      <w:tr w:rsidR="00066748" w:rsidRPr="006A7B23" w14:paraId="2367A428" w14:textId="77777777" w:rsidTr="000015EC">
        <w:tc>
          <w:tcPr>
            <w:tcW w:w="9108" w:type="dxa"/>
            <w:gridSpan w:val="3"/>
          </w:tcPr>
          <w:p w14:paraId="703ECE1A" w14:textId="77777777" w:rsidR="00066748" w:rsidRPr="00E12876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rPrChange w:id="1" w:author="Stephanie Siler" w:date="2018-05-09T14:49:00Z">
                  <w:rPr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sz w:val="20"/>
                <w:szCs w:val="20"/>
                <w:rPrChange w:id="2" w:author="Stephanie Siler" w:date="2018-05-09T14:49:00Z">
                  <w:rPr>
                    <w:color w:val="FD414E"/>
                    <w:sz w:val="20"/>
                    <w:szCs w:val="20"/>
                  </w:rPr>
                </w:rPrChange>
              </w:rPr>
              <w:t>In this lesson, we will ask you to set up and evaluate experiments.</w:t>
            </w:r>
          </w:p>
        </w:tc>
        <w:tc>
          <w:tcPr>
            <w:tcW w:w="3060" w:type="dxa"/>
            <w:shd w:val="pct12" w:color="auto" w:fill="auto"/>
          </w:tcPr>
          <w:p w14:paraId="3475B9DA" w14:textId="77777777" w:rsidR="00066748" w:rsidRPr="006A7B23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</w:tr>
      <w:tr w:rsidR="00066748" w:rsidRPr="006A7B23" w14:paraId="72210F87" w14:textId="77777777" w:rsidTr="000015EC">
        <w:trPr>
          <w:trHeight w:val="1862"/>
        </w:trPr>
        <w:tc>
          <w:tcPr>
            <w:tcW w:w="4338" w:type="dxa"/>
          </w:tcPr>
          <w:p w14:paraId="5A1162B4" w14:textId="2CDC11C7" w:rsidR="00066748" w:rsidRPr="00E12876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But first, </w:t>
            </w:r>
            <w:commentRangeStart w:id="3"/>
            <w:del w:id="4" w:author="Stephanie Siler" w:date="2018-05-09T14:45:00Z">
              <w:r w:rsidRPr="00C331A4" w:rsidDel="00FC60CC">
                <w:rPr>
                  <w:sz w:val="20"/>
                  <w:szCs w:val="20"/>
                </w:rPr>
                <w:delText>you</w:delText>
              </w:r>
              <w:r w:rsidR="00316FE4" w:rsidRPr="00E12876" w:rsidDel="00FC60CC">
                <w:rPr>
                  <w:sz w:val="20"/>
                  <w:szCs w:val="20"/>
                </w:rPr>
                <w:sym w:font="Wingdings" w:char="F0E0"/>
              </w:r>
            </w:del>
            <w:ins w:id="5" w:author="Stephanie Siler" w:date="2018-05-09T14:54:00Z">
              <w:r w:rsidR="00205E46">
                <w:rPr>
                  <w:sz w:val="20"/>
                  <w:szCs w:val="20"/>
                </w:rPr>
                <w:t>we</w:t>
              </w:r>
            </w:ins>
            <w:del w:id="6" w:author="Stephanie Siler" w:date="2018-05-09T14:54:00Z">
              <w:r w:rsidR="00316FE4" w:rsidRPr="00E12876" w:rsidDel="00205E46">
                <w:rPr>
                  <w:sz w:val="20"/>
                  <w:szCs w:val="20"/>
                  <w:rPrChange w:id="7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delText>WE</w:delText>
              </w:r>
            </w:del>
            <w:ins w:id="8" w:author="Stephanie Siler" w:date="2018-05-09T14:45:00Z">
              <w:r w:rsidR="00FC60CC" w:rsidRPr="00E12876">
                <w:rPr>
                  <w:sz w:val="20"/>
                  <w:szCs w:val="20"/>
                  <w:rPrChange w:id="9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sym w:font="Wingdings" w:char="F0E0"/>
              </w:r>
            </w:ins>
            <w:ins w:id="10" w:author="Stephanie Siler" w:date="2018-05-09T14:54:00Z">
              <w:r w:rsidR="00205E46">
                <w:rPr>
                  <w:sz w:val="20"/>
                  <w:szCs w:val="20"/>
                </w:rPr>
                <w:t>YOU</w:t>
              </w:r>
            </w:ins>
            <w:r w:rsidRPr="00E12876">
              <w:rPr>
                <w:sz w:val="20"/>
                <w:szCs w:val="20"/>
              </w:rPr>
              <w:t xml:space="preserve"> </w:t>
            </w:r>
            <w:commentRangeEnd w:id="3"/>
            <w:r w:rsidR="00357942">
              <w:rPr>
                <w:rStyle w:val="CommentReference"/>
              </w:rPr>
              <w:commentReference w:id="3"/>
            </w:r>
            <w:r w:rsidRPr="00E12876">
              <w:rPr>
                <w:sz w:val="20"/>
                <w:szCs w:val="20"/>
              </w:rPr>
              <w:t>will select a general area for the experiment.</w:t>
            </w:r>
          </w:p>
          <w:p w14:paraId="059EAFF9" w14:textId="735897F7" w:rsidR="00937F9A" w:rsidRPr="00E12876" w:rsidRDefault="00937F9A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11" w:author="Stephanie Siler" w:date="2018-05-09T13:50:00Z">
              <w:r w:rsidRPr="00E12876">
                <w:rPr>
                  <w:sz w:val="20"/>
                  <w:szCs w:val="20"/>
                </w:rPr>
                <w:t>For example, you might select the general area of psychology</w:t>
              </w:r>
            </w:ins>
          </w:p>
          <w:p w14:paraId="68047ADD" w14:textId="45FE075C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ins w:id="12" w:author="Stephanie Siler" w:date="2018-05-09T13:51:00Z"/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After you select the general area, you will then </w:t>
            </w:r>
            <w:del w:id="13" w:author="Stephanie Siler" w:date="2018-05-09T14:54:00Z">
              <w:r w:rsidRPr="00E12876" w:rsidDel="00357942">
                <w:rPr>
                  <w:sz w:val="20"/>
                  <w:szCs w:val="20"/>
                </w:rPr>
                <w:delText>choose</w:delText>
              </w:r>
            </w:del>
            <w:ins w:id="14" w:author="Stephanie Siler" w:date="2018-05-09T14:54:00Z">
              <w:r w:rsidR="00357942">
                <w:rPr>
                  <w:sz w:val="20"/>
                  <w:szCs w:val="20"/>
                </w:rPr>
                <w:t>select</w:t>
              </w:r>
            </w:ins>
            <w:r w:rsidRPr="00E12876">
              <w:rPr>
                <w:sz w:val="20"/>
                <w:szCs w:val="20"/>
              </w:rPr>
              <w:t xml:space="preserve"> a specific topic within that area.</w:t>
            </w:r>
          </w:p>
          <w:p w14:paraId="0DBC4F2D" w14:textId="76727902" w:rsidR="00937F9A" w:rsidRPr="00E12876" w:rsidRDefault="00937F9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15" w:author="Stephanie Siler" w:date="2018-05-09T13:51:00Z">
              <w:r w:rsidRPr="00E12876">
                <w:rPr>
                  <w:sz w:val="20"/>
                  <w:szCs w:val="20"/>
                </w:rPr>
                <w:t>For example, within the general area of psychology, you might select the topic attention to color.</w:t>
              </w:r>
            </w:ins>
          </w:p>
          <w:p w14:paraId="0EEA6A92" w14:textId="20993485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ins w:id="16" w:author="Stephanie Siler" w:date="2018-05-09T13:53:00Z"/>
                <w:sz w:val="20"/>
                <w:szCs w:val="20"/>
                <w:rPrChange w:id="17" w:author="Stephanie Siler" w:date="2018-05-09T14:49:00Z">
                  <w:rPr>
                    <w:ins w:id="18" w:author="Stephanie Siler" w:date="2018-05-09T13:53:00Z"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sz w:val="20"/>
                <w:szCs w:val="20"/>
              </w:rPr>
              <w:t>Within that topic, you will select a research question.</w:t>
            </w:r>
          </w:p>
          <w:p w14:paraId="30809049" w14:textId="783456AE" w:rsidR="00937F9A" w:rsidRPr="00E12876" w:rsidRDefault="00937F9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19" w:author="Stephanie Siler" w:date="2018-05-09T13:53:00Z">
              <w:r w:rsidRPr="00E12876">
                <w:rPr>
                  <w:sz w:val="20"/>
                  <w:szCs w:val="20"/>
                  <w:rPrChange w:id="20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t xml:space="preserve">For example, within the topic of attention to color, you might select a research question such as does the color of the </w:t>
              </w:r>
            </w:ins>
            <w:ins w:id="21" w:author="Stephanie Siler" w:date="2018-05-09T13:54:00Z">
              <w:r w:rsidRPr="00E12876">
                <w:rPr>
                  <w:sz w:val="20"/>
                  <w:szCs w:val="20"/>
                  <w:rPrChange w:id="22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t>t-shirt a person is wearing affect attention?</w:t>
              </w:r>
            </w:ins>
          </w:p>
          <w:p w14:paraId="5207274C" w14:textId="7462997E" w:rsidR="00066748" w:rsidRPr="00E12876" w:rsidDel="00937F9A" w:rsidRDefault="00066748" w:rsidP="00953D39">
            <w:pPr>
              <w:numPr>
                <w:ilvl w:val="0"/>
                <w:numId w:val="1"/>
              </w:numPr>
              <w:jc w:val="center"/>
              <w:rPr>
                <w:del w:id="23" w:author="Stephanie Siler" w:date="2018-05-09T13:54:00Z"/>
                <w:sz w:val="20"/>
                <w:szCs w:val="20"/>
              </w:rPr>
            </w:pPr>
            <w:del w:id="24" w:author="Stephanie Siler" w:date="2018-05-09T13:54:00Z">
              <w:r w:rsidRPr="00E12876" w:rsidDel="00937F9A">
                <w:rPr>
                  <w:sz w:val="20"/>
                  <w:szCs w:val="20"/>
                </w:rPr>
                <w:delText>After you are happy with the Research Question you have chosen,</w:delText>
              </w:r>
            </w:del>
          </w:p>
          <w:p w14:paraId="777B7AA7" w14:textId="33563A9D" w:rsidR="00066748" w:rsidRPr="00E12876" w:rsidRDefault="00770CDA" w:rsidP="00953D39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25" w:author="Stephanie Siler" w:date="2018-05-09T14:55:00Z">
              <w:r>
                <w:rPr>
                  <w:sz w:val="20"/>
                  <w:szCs w:val="20"/>
                </w:rPr>
                <w:t>Y</w:t>
              </w:r>
            </w:ins>
            <w:del w:id="26" w:author="Stephanie Siler" w:date="2018-05-09T14:55:00Z">
              <w:r w:rsidR="0084380F" w:rsidRPr="00E12876" w:rsidDel="00770CDA">
                <w:rPr>
                  <w:sz w:val="20"/>
                  <w:szCs w:val="20"/>
                </w:rPr>
                <w:delText>y</w:delText>
              </w:r>
            </w:del>
            <w:r w:rsidR="00066748" w:rsidRPr="00E12876">
              <w:rPr>
                <w:sz w:val="20"/>
                <w:szCs w:val="20"/>
              </w:rPr>
              <w:t xml:space="preserve">ou will set up (but not run) an experiment on the computer to answer the research question that you have </w:t>
            </w:r>
            <w:del w:id="27" w:author="Stephanie Siler" w:date="2018-05-09T13:55:00Z">
              <w:r w:rsidR="00066748" w:rsidRPr="00E12876" w:rsidDel="00937F9A">
                <w:rPr>
                  <w:sz w:val="20"/>
                  <w:szCs w:val="20"/>
                </w:rPr>
                <w:delText>chosen</w:delText>
              </w:r>
            </w:del>
            <w:ins w:id="28" w:author="Stephanie Siler" w:date="2018-05-09T13:55:00Z">
              <w:r w:rsidR="00937F9A" w:rsidRPr="00E12876">
                <w:rPr>
                  <w:sz w:val="20"/>
                  <w:szCs w:val="20"/>
                </w:rPr>
                <w:t>selected</w:t>
              </w:r>
            </w:ins>
            <w:r w:rsidR="00066748" w:rsidRPr="00E12876">
              <w:rPr>
                <w:sz w:val="20"/>
                <w:szCs w:val="20"/>
              </w:rPr>
              <w:t>.</w:t>
            </w:r>
          </w:p>
          <w:p w14:paraId="571D5606" w14:textId="77777777" w:rsidR="00066748" w:rsidRPr="00E12876" w:rsidRDefault="00066748" w:rsidP="00D918F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1B79F9AD" w14:textId="0B89A02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But first, we will select a general area for the experiment. </w:t>
            </w:r>
          </w:p>
          <w:p w14:paraId="73FFFFFF" w14:textId="37F67CF9" w:rsidR="001A64A0" w:rsidRPr="00E12876" w:rsidDel="00043441" w:rsidRDefault="001A64A0" w:rsidP="001A64A0">
            <w:pPr>
              <w:numPr>
                <w:ilvl w:val="0"/>
                <w:numId w:val="1"/>
              </w:numPr>
              <w:jc w:val="center"/>
              <w:rPr>
                <w:del w:id="29" w:author="Stephanie Siler" w:date="2018-05-09T14:46:00Z"/>
                <w:sz w:val="20"/>
                <w:szCs w:val="20"/>
              </w:rPr>
            </w:pPr>
            <w:ins w:id="30" w:author="Stephanie Siler" w:date="2018-05-09T13:50:00Z">
              <w:r w:rsidRPr="00E12876">
                <w:rPr>
                  <w:sz w:val="20"/>
                  <w:szCs w:val="20"/>
                </w:rPr>
                <w:t xml:space="preserve">For example, </w:t>
              </w:r>
            </w:ins>
            <w:ins w:id="31" w:author="Stephanie Siler" w:date="2018-05-09T14:27:00Z">
              <w:r w:rsidRPr="00E12876">
                <w:rPr>
                  <w:sz w:val="20"/>
                  <w:szCs w:val="20"/>
                </w:rPr>
                <w:t>we</w:t>
              </w:r>
            </w:ins>
            <w:ins w:id="32" w:author="Stephanie Siler" w:date="2018-05-09T13:50:00Z">
              <w:r w:rsidR="00C3072D" w:rsidRPr="00E12876">
                <w:rPr>
                  <w:sz w:val="20"/>
                  <w:szCs w:val="20"/>
                </w:rPr>
                <w:t xml:space="preserve"> might select the </w:t>
              </w:r>
              <w:r w:rsidRPr="00E12876">
                <w:rPr>
                  <w:sz w:val="20"/>
                  <w:szCs w:val="20"/>
                </w:rPr>
                <w:t>area of psychology</w:t>
              </w:r>
            </w:ins>
          </w:p>
          <w:p w14:paraId="39D1A2BA" w14:textId="77777777" w:rsidR="001A64A0" w:rsidRPr="00E12876" w:rsidRDefault="001A64A0" w:rsidP="0004344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  <w:p w14:paraId="316C1EFE" w14:textId="7777777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After we select the general area, we will then select a specific topic within that area.</w:t>
            </w:r>
          </w:p>
          <w:p w14:paraId="026996F5" w14:textId="3A66E3FA" w:rsidR="00C3072D" w:rsidRPr="00E12876" w:rsidRDefault="00C3072D" w:rsidP="00C3072D">
            <w:pPr>
              <w:numPr>
                <w:ilvl w:val="0"/>
                <w:numId w:val="1"/>
              </w:numPr>
              <w:jc w:val="center"/>
              <w:rPr>
                <w:ins w:id="33" w:author="Stephanie Siler" w:date="2018-05-09T14:28:00Z"/>
                <w:sz w:val="20"/>
                <w:szCs w:val="20"/>
              </w:rPr>
            </w:pPr>
            <w:ins w:id="34" w:author="Stephanie Siler" w:date="2018-05-09T14:28:00Z">
              <w:r w:rsidRPr="00E12876">
                <w:rPr>
                  <w:sz w:val="20"/>
                  <w:szCs w:val="20"/>
                </w:rPr>
                <w:t>For example, within the general area of psychology, we might select the topic attention to color.</w:t>
              </w:r>
            </w:ins>
          </w:p>
          <w:p w14:paraId="1BEDB225" w14:textId="77777777" w:rsidR="0084380F" w:rsidRPr="00E12876" w:rsidRDefault="0084380F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  <w:p w14:paraId="08D7EDF1" w14:textId="7777777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Within that topic, we will select</w:t>
            </w:r>
            <w:r w:rsidR="0040467A" w:rsidRPr="00E12876">
              <w:rPr>
                <w:sz w:val="20"/>
                <w:szCs w:val="20"/>
              </w:rPr>
              <w:t xml:space="preserve"> a</w:t>
            </w:r>
            <w:r w:rsidRPr="00E12876">
              <w:rPr>
                <w:sz w:val="20"/>
                <w:szCs w:val="20"/>
              </w:rPr>
              <w:t xml:space="preserve"> research question.</w:t>
            </w:r>
          </w:p>
          <w:p w14:paraId="5ECFE860" w14:textId="7A65DB0E" w:rsidR="00066748" w:rsidRPr="00E12876" w:rsidDel="00C3072D" w:rsidRDefault="00C3072D">
            <w:pPr>
              <w:numPr>
                <w:ilvl w:val="0"/>
                <w:numId w:val="1"/>
              </w:numPr>
              <w:jc w:val="center"/>
              <w:rPr>
                <w:del w:id="35" w:author="Stephanie Siler" w:date="2018-05-09T14:28:00Z"/>
                <w:sz w:val="20"/>
                <w:szCs w:val="20"/>
              </w:rPr>
            </w:pPr>
            <w:ins w:id="36" w:author="Stephanie Siler" w:date="2018-05-09T14:28:00Z">
              <w:r w:rsidRPr="00E12876">
                <w:rPr>
                  <w:sz w:val="20"/>
                  <w:szCs w:val="20"/>
                  <w:rPrChange w:id="37" w:author="Stephanie Siler" w:date="2018-05-09T14:49:00Z">
                    <w:rPr>
                      <w:color w:val="FD414E"/>
                      <w:sz w:val="20"/>
                      <w:szCs w:val="20"/>
                    </w:rPr>
                  </w:rPrChange>
                </w:rPr>
                <w:t>For example, within the topic of attention to color, we might select a research question such as does the color of the t-shirt a person is wearing affect attention?</w:t>
              </w:r>
            </w:ins>
          </w:p>
          <w:p w14:paraId="6912A30F" w14:textId="77777777" w:rsidR="00066748" w:rsidRPr="00E12876" w:rsidRDefault="00066748">
            <w:pPr>
              <w:rPr>
                <w:sz w:val="20"/>
                <w:szCs w:val="20"/>
              </w:rPr>
              <w:pPrChange w:id="38" w:author="Stephanie Siler" w:date="2018-05-09T14:29:00Z">
                <w:pPr>
                  <w:numPr>
                    <w:numId w:val="1"/>
                  </w:numPr>
                  <w:tabs>
                    <w:tab w:val="num" w:pos="720"/>
                  </w:tabs>
                  <w:ind w:left="720" w:hanging="360"/>
                  <w:jc w:val="center"/>
                </w:pPr>
              </w:pPrChange>
            </w:pPr>
          </w:p>
          <w:p w14:paraId="0B065DC7" w14:textId="77777777" w:rsidR="00066748" w:rsidRPr="00E12876" w:rsidRDefault="00066748" w:rsidP="00953D39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You will then set up (but not run) an experiment on the computer to answer the research question that we have selected.</w:t>
            </w:r>
          </w:p>
        </w:tc>
        <w:tc>
          <w:tcPr>
            <w:tcW w:w="3060" w:type="dxa"/>
            <w:shd w:val="pct12" w:color="auto" w:fill="auto"/>
          </w:tcPr>
          <w:p w14:paraId="0E486148" w14:textId="77777777" w:rsidR="00BB50FA" w:rsidRDefault="00471CEC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  <w:r w:rsidR="00506CC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: green-highlighted is currently in RQ mod, as of 1/30/18</w:t>
            </w:r>
            <w:r w:rsidR="00BB50FA">
              <w:rPr>
                <w:sz w:val="20"/>
                <w:szCs w:val="20"/>
              </w:rPr>
              <w:t xml:space="preserve">, </w:t>
            </w:r>
            <w:r w:rsidR="00B314C2">
              <w:rPr>
                <w:sz w:val="20"/>
                <w:szCs w:val="20"/>
              </w:rPr>
              <w:t xml:space="preserve">AND </w:t>
            </w:r>
            <w:r w:rsidR="00BB50FA">
              <w:rPr>
                <w:sz w:val="20"/>
                <w:szCs w:val="20"/>
              </w:rPr>
              <w:t>consistent with script;</w:t>
            </w:r>
          </w:p>
          <w:p w14:paraId="09C8AD4C" w14:textId="77777777" w:rsidR="00BB50FA" w:rsidRDefault="00BB50F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Yellow-</w:t>
            </w:r>
            <w:r w:rsidR="0040467A">
              <w:rPr>
                <w:sz w:val="20"/>
                <w:szCs w:val="20"/>
              </w:rPr>
              <w:t xml:space="preserve">highlighted: </w:t>
            </w:r>
            <w:r>
              <w:rPr>
                <w:sz w:val="20"/>
                <w:szCs w:val="20"/>
              </w:rPr>
              <w:t>*should be* in script, but isn’t.</w:t>
            </w:r>
          </w:p>
          <w:p w14:paraId="72AD018A" w14:textId="77777777" w:rsidR="00066748" w:rsidRDefault="00BB50FA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Blue-highlighted is in demo, rather than current script.</w:t>
            </w:r>
            <w:r w:rsidR="00471CEC">
              <w:rPr>
                <w:sz w:val="20"/>
                <w:szCs w:val="20"/>
              </w:rPr>
              <w:t>)</w:t>
            </w:r>
          </w:p>
        </w:tc>
      </w:tr>
      <w:tr w:rsidR="00066748" w:rsidRPr="006A7B23" w14:paraId="2362E08A" w14:textId="77777777" w:rsidTr="000015EC">
        <w:tc>
          <w:tcPr>
            <w:tcW w:w="9108" w:type="dxa"/>
            <w:gridSpan w:val="3"/>
          </w:tcPr>
          <w:p w14:paraId="795DACBE" w14:textId="77777777" w:rsidR="00066748" w:rsidRPr="00E12876" w:rsidRDefault="00066748" w:rsidP="00642958">
            <w:pPr>
              <w:numPr>
                <w:ilvl w:val="0"/>
                <w:numId w:val="1"/>
              </w:numPr>
              <w:jc w:val="center"/>
              <w:rPr>
                <w:strike/>
                <w:sz w:val="20"/>
                <w:szCs w:val="20"/>
                <w:rPrChange w:id="39" w:author="Stephanie Siler" w:date="2018-05-09T14:49:00Z">
                  <w:rPr>
                    <w:sz w:val="20"/>
                    <w:szCs w:val="20"/>
                  </w:rPr>
                </w:rPrChange>
              </w:rPr>
            </w:pPr>
            <w:r w:rsidRPr="00E12876">
              <w:rPr>
                <w:strike/>
                <w:sz w:val="20"/>
                <w:szCs w:val="20"/>
                <w:rPrChange w:id="40" w:author="Stephanie Siler" w:date="2018-05-09T14:49:00Z">
                  <w:rPr>
                    <w:sz w:val="20"/>
                    <w:szCs w:val="20"/>
                  </w:rPr>
                </w:rPrChange>
              </w:rPr>
              <w:t xml:space="preserve">Then you will work through instruction about designing good </w:t>
            </w:r>
            <w:commentRangeStart w:id="41"/>
            <w:r w:rsidRPr="00E12876">
              <w:rPr>
                <w:strike/>
                <w:sz w:val="20"/>
                <w:szCs w:val="20"/>
                <w:rPrChange w:id="42" w:author="Stephanie Siler" w:date="2018-05-09T14:49:00Z">
                  <w:rPr>
                    <w:sz w:val="20"/>
                    <w:szCs w:val="20"/>
                  </w:rPr>
                </w:rPrChange>
              </w:rPr>
              <w:t>experiments</w:t>
            </w:r>
            <w:commentRangeEnd w:id="41"/>
            <w:r w:rsidR="00043441" w:rsidRPr="00E12876">
              <w:rPr>
                <w:rStyle w:val="CommentReference"/>
              </w:rPr>
              <w:commentReference w:id="41"/>
            </w:r>
            <w:r w:rsidRPr="00E12876">
              <w:rPr>
                <w:strike/>
                <w:sz w:val="20"/>
                <w:szCs w:val="20"/>
                <w:rPrChange w:id="43" w:author="Stephanie Siler" w:date="2018-05-09T14:49:00Z">
                  <w:rPr>
                    <w:sz w:val="20"/>
                    <w:szCs w:val="20"/>
                  </w:rPr>
                </w:rPrChange>
              </w:rPr>
              <w:t>.</w:t>
            </w:r>
          </w:p>
          <w:p w14:paraId="19B8FB39" w14:textId="77777777" w:rsidR="00066748" w:rsidRPr="00E12876" w:rsidRDefault="00066748" w:rsidP="00642958">
            <w:pPr>
              <w:ind w:left="720"/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  <w:rPrChange w:id="44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  <w:t>Let’s begin by focusing on one area of science</w:t>
            </w:r>
          </w:p>
        </w:tc>
        <w:tc>
          <w:tcPr>
            <w:tcW w:w="3060" w:type="dxa"/>
            <w:shd w:val="pct12" w:color="auto" w:fill="auto"/>
          </w:tcPr>
          <w:p w14:paraId="688A7978" w14:textId="77777777" w:rsidR="00066748" w:rsidRPr="006A7B23" w:rsidRDefault="00066748" w:rsidP="00642958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</w:tr>
      <w:tr w:rsidR="00066748" w:rsidRPr="006A7B23" w14:paraId="54266A2C" w14:textId="77777777" w:rsidTr="000015EC">
        <w:tc>
          <w:tcPr>
            <w:tcW w:w="9108" w:type="dxa"/>
            <w:gridSpan w:val="3"/>
          </w:tcPr>
          <w:p w14:paraId="234CCFD9" w14:textId="77777777" w:rsidR="00066748" w:rsidRPr="00E12876" w:rsidRDefault="00066748" w:rsidP="004D6CB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rPrChange w:id="45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</w:pPr>
            <w:r w:rsidRPr="00E12876">
              <w:rPr>
                <w:sz w:val="20"/>
                <w:szCs w:val="20"/>
                <w:rPrChange w:id="46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  <w:t>Here are some different areas of science.</w:t>
            </w:r>
          </w:p>
          <w:p w14:paraId="54CE76C5" w14:textId="77777777" w:rsidR="00584680" w:rsidRPr="00E12876" w:rsidRDefault="00584680" w:rsidP="004D6CB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rPrChange w:id="47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</w:pPr>
            <w:r w:rsidRPr="00E12876">
              <w:rPr>
                <w:sz w:val="20"/>
                <w:szCs w:val="20"/>
                <w:rPrChange w:id="48" w:author="Stephanie Siler" w:date="2018-05-09T14:49:00Z">
                  <w:rPr>
                    <w:sz w:val="20"/>
                    <w:szCs w:val="20"/>
                    <w:highlight w:val="green"/>
                  </w:rPr>
                </w:rPrChange>
              </w:rPr>
              <w:t>(state/highlight each area)</w:t>
            </w:r>
          </w:p>
        </w:tc>
        <w:tc>
          <w:tcPr>
            <w:tcW w:w="3060" w:type="dxa"/>
            <w:shd w:val="pct12" w:color="auto" w:fill="auto"/>
          </w:tcPr>
          <w:p w14:paraId="0FAF5396" w14:textId="77777777" w:rsidR="00066748" w:rsidRPr="006A7B23" w:rsidRDefault="00066748" w:rsidP="004D6CB1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  <w:highlight w:val="cyan"/>
              </w:rPr>
            </w:pPr>
          </w:p>
        </w:tc>
      </w:tr>
      <w:tr w:rsidR="00066748" w:rsidRPr="006A7B23" w:rsidDel="00FC60CC" w14:paraId="2CDAB51F" w14:textId="763AD516" w:rsidTr="000015EC">
        <w:trPr>
          <w:del w:id="49" w:author="Stephanie Siler" w:date="2018-05-09T14:45:00Z"/>
        </w:trPr>
        <w:tc>
          <w:tcPr>
            <w:tcW w:w="4338" w:type="dxa"/>
          </w:tcPr>
          <w:p w14:paraId="60C3FB2A" w14:textId="79DB66A4" w:rsidR="00066748" w:rsidRPr="00E12876" w:rsidDel="00FC60CC" w:rsidRDefault="00066748" w:rsidP="002E4CBD">
            <w:pPr>
              <w:numPr>
                <w:ilvl w:val="0"/>
                <w:numId w:val="1"/>
              </w:numPr>
              <w:jc w:val="center"/>
              <w:rPr>
                <w:del w:id="50" w:author="Stephanie Siler" w:date="2018-05-09T14:45:00Z"/>
                <w:strike/>
                <w:sz w:val="20"/>
                <w:szCs w:val="20"/>
                <w:rPrChange w:id="51" w:author="Stephanie Siler" w:date="2018-05-09T14:49:00Z">
                  <w:rPr>
                    <w:del w:id="52" w:author="Stephanie Siler" w:date="2018-05-09T14:45:00Z"/>
                    <w:sz w:val="20"/>
                    <w:szCs w:val="20"/>
                  </w:rPr>
                </w:rPrChange>
              </w:rPr>
            </w:pPr>
            <w:del w:id="53" w:author="Stephanie Siler" w:date="2018-05-09T14:45:00Z">
              <w:r w:rsidRPr="00E12876" w:rsidDel="00FC60CC">
                <w:rPr>
                  <w:strike/>
                  <w:sz w:val="20"/>
                  <w:szCs w:val="20"/>
                  <w:rPrChange w:id="54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>Please select an area for the experiment you will set up:</w:delText>
              </w:r>
            </w:del>
          </w:p>
        </w:tc>
        <w:tc>
          <w:tcPr>
            <w:tcW w:w="4770" w:type="dxa"/>
            <w:gridSpan w:val="2"/>
          </w:tcPr>
          <w:p w14:paraId="59876AA6" w14:textId="4EBE159C" w:rsidR="009A0026" w:rsidRPr="00E12876" w:rsidDel="00FC60CC" w:rsidRDefault="00066748" w:rsidP="009A0026">
            <w:pPr>
              <w:numPr>
                <w:ilvl w:val="0"/>
                <w:numId w:val="1"/>
              </w:numPr>
              <w:jc w:val="center"/>
              <w:rPr>
                <w:del w:id="55" w:author="Stephanie Siler" w:date="2018-05-09T14:45:00Z"/>
                <w:strike/>
                <w:sz w:val="20"/>
                <w:szCs w:val="20"/>
                <w:highlight w:val="yellow"/>
                <w:rPrChange w:id="56" w:author="Stephanie Siler" w:date="2018-05-09T14:49:00Z">
                  <w:rPr>
                    <w:del w:id="57" w:author="Stephanie Siler" w:date="2018-05-09T14:45:00Z"/>
                    <w:sz w:val="20"/>
                    <w:szCs w:val="20"/>
                    <w:highlight w:val="yellow"/>
                  </w:rPr>
                </w:rPrChange>
              </w:rPr>
            </w:pPr>
            <w:del w:id="58" w:author="Stephanie Siler" w:date="2018-05-09T14:45:00Z">
              <w:r w:rsidRPr="00E12876" w:rsidDel="00FC60CC">
                <w:rPr>
                  <w:strike/>
                  <w:sz w:val="20"/>
                  <w:szCs w:val="20"/>
                  <w:highlight w:val="yellow"/>
                  <w:rPrChange w:id="59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 xml:space="preserve">We will set up an experiment in the area of [A(chosen)]. </w:delText>
              </w:r>
            </w:del>
          </w:p>
          <w:p w14:paraId="3B134DD4" w14:textId="42D68692" w:rsidR="00066748" w:rsidRPr="00E12876" w:rsidDel="00FC60CC" w:rsidRDefault="00066748" w:rsidP="009A0026">
            <w:pPr>
              <w:numPr>
                <w:ilvl w:val="0"/>
                <w:numId w:val="1"/>
              </w:numPr>
              <w:jc w:val="center"/>
              <w:rPr>
                <w:del w:id="60" w:author="Stephanie Siler" w:date="2018-05-09T14:45:00Z"/>
                <w:strike/>
                <w:sz w:val="20"/>
                <w:szCs w:val="20"/>
                <w:highlight w:val="yellow"/>
                <w:rPrChange w:id="61" w:author="Stephanie Siler" w:date="2018-05-09T14:49:00Z">
                  <w:rPr>
                    <w:del w:id="62" w:author="Stephanie Siler" w:date="2018-05-09T14:45:00Z"/>
                    <w:sz w:val="20"/>
                    <w:szCs w:val="20"/>
                    <w:highlight w:val="yellow"/>
                  </w:rPr>
                </w:rPrChange>
              </w:rPr>
            </w:pPr>
            <w:del w:id="63" w:author="Stephanie Siler" w:date="2018-05-09T14:45:00Z">
              <w:r w:rsidRPr="00E12876" w:rsidDel="00FC60CC">
                <w:rPr>
                  <w:strike/>
                  <w:sz w:val="20"/>
                  <w:szCs w:val="20"/>
                  <w:highlight w:val="yellow"/>
                  <w:rPrChange w:id="64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 xml:space="preserve">Please </w:delText>
              </w:r>
              <w:r w:rsidR="00584680" w:rsidRPr="00E12876" w:rsidDel="00FC60CC">
                <w:rPr>
                  <w:strike/>
                  <w:sz w:val="20"/>
                  <w:szCs w:val="20"/>
                  <w:highlight w:val="cyan"/>
                  <w:rPrChange w:id="65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>Click on the highlighted button below.</w:delText>
              </w:r>
            </w:del>
          </w:p>
        </w:tc>
        <w:tc>
          <w:tcPr>
            <w:tcW w:w="3060" w:type="dxa"/>
            <w:shd w:val="pct12" w:color="auto" w:fill="auto"/>
          </w:tcPr>
          <w:p w14:paraId="6E9D8A97" w14:textId="3AF5794A" w:rsidR="00066748" w:rsidDel="00FC60CC" w:rsidRDefault="00066748" w:rsidP="00A955E0">
            <w:pPr>
              <w:numPr>
                <w:ilvl w:val="0"/>
                <w:numId w:val="1"/>
              </w:numPr>
              <w:jc w:val="center"/>
              <w:rPr>
                <w:del w:id="66" w:author="Stephanie Siler" w:date="2018-05-09T14:45:00Z"/>
                <w:sz w:val="20"/>
                <w:szCs w:val="20"/>
              </w:rPr>
            </w:pPr>
          </w:p>
        </w:tc>
      </w:tr>
      <w:tr w:rsidR="00066748" w:rsidRPr="006A7B23" w14:paraId="0A40145E" w14:textId="77777777" w:rsidTr="000015EC">
        <w:tc>
          <w:tcPr>
            <w:tcW w:w="9108" w:type="dxa"/>
            <w:gridSpan w:val="3"/>
          </w:tcPr>
          <w:p w14:paraId="5D634040" w14:textId="47F0C64E" w:rsidR="00066748" w:rsidRPr="00E12876" w:rsidRDefault="0006463A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67" w:author="Stephanie Siler" w:date="2018-05-09T13:56:00Z">
              <w:r w:rsidRPr="00E12876">
                <w:rPr>
                  <w:b/>
                  <w:bCs/>
                  <w:sz w:val="20"/>
                  <w:szCs w:val="20"/>
                </w:rPr>
                <w:t xml:space="preserve">One area of science is </w:t>
              </w:r>
            </w:ins>
            <w:r w:rsidR="00066748" w:rsidRPr="00E12876">
              <w:rPr>
                <w:b/>
                <w:bCs/>
                <w:sz w:val="20"/>
                <w:szCs w:val="20"/>
              </w:rPr>
              <w:t>Physical &amp; Chemical Changes</w:t>
            </w:r>
            <w:r w:rsidR="00066748" w:rsidRPr="00E12876">
              <w:rPr>
                <w:b/>
                <w:sz w:val="20"/>
                <w:szCs w:val="20"/>
              </w:rPr>
              <w:t xml:space="preserve"> </w:t>
            </w:r>
          </w:p>
          <w:p w14:paraId="43A4B6DC" w14:textId="7EFC2B18" w:rsidR="00066748" w:rsidRPr="00E12876" w:rsidRDefault="0006463A" w:rsidP="0035145A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68" w:author="Stephanie Siler" w:date="2018-05-09T13:56:00Z">
              <w:r w:rsidRPr="00E12876">
                <w:rPr>
                  <w:sz w:val="20"/>
                  <w:szCs w:val="20"/>
                </w:rPr>
                <w:t>Within that area, you could study the t</w:t>
              </w:r>
            </w:ins>
            <w:del w:id="69" w:author="Stephanie Siler" w:date="2018-05-09T13:56:00Z">
              <w:r w:rsidR="00066748" w:rsidRPr="00E12876" w:rsidDel="0006463A">
                <w:rPr>
                  <w:sz w:val="20"/>
                  <w:szCs w:val="20"/>
                </w:rPr>
                <w:delText>T</w:delText>
              </w:r>
            </w:del>
            <w:r w:rsidR="00066748" w:rsidRPr="00E12876">
              <w:rPr>
                <w:sz w:val="20"/>
                <w:szCs w:val="20"/>
              </w:rPr>
              <w:t>opic</w:t>
            </w:r>
            <w:del w:id="70" w:author="Stephanie Siler" w:date="2018-05-09T13:57:00Z">
              <w:r w:rsidR="00066748" w:rsidRPr="00E12876" w:rsidDel="0006463A">
                <w:rPr>
                  <w:sz w:val="20"/>
                  <w:szCs w:val="20"/>
                </w:rPr>
                <w:delText>s</w:delText>
              </w:r>
            </w:del>
            <w:r w:rsidR="00066748" w:rsidRPr="00E12876">
              <w:rPr>
                <w:sz w:val="20"/>
                <w:szCs w:val="20"/>
              </w:rPr>
              <w:t>: Crystal growth</w:t>
            </w:r>
            <w:ins w:id="71" w:author="Stephanie Siler" w:date="2018-05-09T13:57:00Z">
              <w:r w:rsidRPr="00E12876">
                <w:rPr>
                  <w:sz w:val="20"/>
                  <w:szCs w:val="20"/>
                </w:rPr>
                <w:t xml:space="preserve"> or</w:t>
              </w:r>
            </w:ins>
            <w:del w:id="72" w:author="Stephanie Siler" w:date="2018-05-09T13:57:00Z">
              <w:r w:rsidR="00066748" w:rsidRPr="00E12876" w:rsidDel="0006463A">
                <w:rPr>
                  <w:sz w:val="20"/>
                  <w:szCs w:val="20"/>
                </w:rPr>
                <w:delText>;</w:delText>
              </w:r>
            </w:del>
            <w:r w:rsidR="00066748" w:rsidRPr="00E12876">
              <w:rPr>
                <w:sz w:val="20"/>
                <w:szCs w:val="20"/>
              </w:rPr>
              <w:t xml:space="preserve"> Soda/mint reactions</w:t>
            </w:r>
          </w:p>
          <w:p w14:paraId="2107E712" w14:textId="351A976F" w:rsidR="00066748" w:rsidRPr="00E12876" w:rsidRDefault="0006463A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73" w:author="Stephanie Siler" w:date="2018-05-09T13:57:00Z">
              <w:r w:rsidRPr="00E12876">
                <w:rPr>
                  <w:b/>
                  <w:sz w:val="20"/>
                  <w:szCs w:val="20"/>
                </w:rPr>
                <w:t xml:space="preserve">Another area of science is </w:t>
              </w:r>
            </w:ins>
            <w:r w:rsidR="00066748" w:rsidRPr="00E12876">
              <w:rPr>
                <w:b/>
                <w:sz w:val="20"/>
                <w:szCs w:val="20"/>
              </w:rPr>
              <w:t>Heat &amp; Temperature</w:t>
            </w:r>
          </w:p>
          <w:p w14:paraId="47386C83" w14:textId="002999C3" w:rsidR="00066748" w:rsidRPr="00E12876" w:rsidRDefault="0006463A" w:rsidP="00F4617E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ins w:id="74" w:author="Stephanie Siler" w:date="2018-05-09T13:58:00Z">
              <w:r w:rsidRPr="00E12876">
                <w:rPr>
                  <w:sz w:val="20"/>
                  <w:szCs w:val="20"/>
                </w:rPr>
                <w:t>Within that area, you could study the t</w:t>
              </w:r>
            </w:ins>
            <w:del w:id="75" w:author="Stephanie Siler" w:date="2018-05-09T13:58:00Z">
              <w:r w:rsidR="00066748" w:rsidRPr="00E12876" w:rsidDel="0006463A">
                <w:rPr>
                  <w:sz w:val="20"/>
                  <w:szCs w:val="20"/>
                </w:rPr>
                <w:delText>T</w:delText>
              </w:r>
            </w:del>
            <w:r w:rsidR="00066748" w:rsidRPr="00E12876">
              <w:rPr>
                <w:sz w:val="20"/>
                <w:szCs w:val="20"/>
              </w:rPr>
              <w:t>opics</w:t>
            </w:r>
            <w:del w:id="76" w:author="Stephanie Siler" w:date="2018-05-09T13:58:00Z">
              <w:r w:rsidR="00066748" w:rsidRPr="00E12876" w:rsidDel="006C2818">
                <w:rPr>
                  <w:sz w:val="20"/>
                  <w:szCs w:val="20"/>
                </w:rPr>
                <w:delText>:</w:delText>
              </w:r>
            </w:del>
            <w:r w:rsidR="00066748" w:rsidRPr="00E12876">
              <w:rPr>
                <w:sz w:val="20"/>
                <w:szCs w:val="20"/>
              </w:rPr>
              <w:t xml:space="preserve"> </w:t>
            </w:r>
            <w:del w:id="77" w:author="Stephanie Siler" w:date="2018-05-09T13:58:00Z">
              <w:r w:rsidR="00066748" w:rsidRPr="00E12876" w:rsidDel="00A83A3B">
                <w:rPr>
                  <w:sz w:val="20"/>
                  <w:szCs w:val="20"/>
                </w:rPr>
                <w:delText>Body temperature; Time for i</w:delText>
              </w:r>
            </w:del>
            <w:ins w:id="78" w:author="Stephanie Siler" w:date="2018-05-09T13:58:00Z">
              <w:r w:rsidR="00A83A3B" w:rsidRPr="00E12876">
                <w:rPr>
                  <w:sz w:val="20"/>
                  <w:szCs w:val="20"/>
                </w:rPr>
                <w:t>I</w:t>
              </w:r>
            </w:ins>
            <w:r w:rsidR="00066748" w:rsidRPr="00E12876">
              <w:rPr>
                <w:sz w:val="20"/>
                <w:szCs w:val="20"/>
              </w:rPr>
              <w:t>ce</w:t>
            </w:r>
            <w:del w:id="79" w:author="Stephanie Siler" w:date="2018-05-09T13:58:00Z">
              <w:r w:rsidR="00066748" w:rsidRPr="00E12876" w:rsidDel="00A83A3B">
                <w:rPr>
                  <w:sz w:val="20"/>
                  <w:szCs w:val="20"/>
                </w:rPr>
                <w:delText xml:space="preserve"> to</w:delText>
              </w:r>
            </w:del>
            <w:r w:rsidR="00066748" w:rsidRPr="00E12876">
              <w:rPr>
                <w:sz w:val="20"/>
                <w:szCs w:val="20"/>
              </w:rPr>
              <w:t xml:space="preserve"> melt</w:t>
            </w:r>
            <w:ins w:id="80" w:author="Stephanie Siler" w:date="2018-05-09T13:58:00Z">
              <w:r w:rsidR="00A83A3B" w:rsidRPr="00E12876">
                <w:rPr>
                  <w:sz w:val="20"/>
                  <w:szCs w:val="20"/>
                </w:rPr>
                <w:t>ing time or temperature of a gas</w:t>
              </w:r>
            </w:ins>
          </w:p>
          <w:p w14:paraId="5AA7C8A9" w14:textId="68FF5E15" w:rsidR="00066748" w:rsidRPr="00E12876" w:rsidRDefault="006C2818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81" w:author="Stephanie Siler" w:date="2018-05-09T13:59:00Z">
              <w:r w:rsidRPr="00E12876">
                <w:rPr>
                  <w:b/>
                  <w:sz w:val="20"/>
                  <w:szCs w:val="20"/>
                </w:rPr>
                <w:t xml:space="preserve">Another area of science is </w:t>
              </w:r>
            </w:ins>
            <w:r w:rsidR="00066748" w:rsidRPr="00E12876">
              <w:rPr>
                <w:b/>
                <w:sz w:val="20"/>
                <w:szCs w:val="20"/>
              </w:rPr>
              <w:t>Forces &amp; Motion</w:t>
            </w:r>
          </w:p>
          <w:p w14:paraId="2A40A901" w14:textId="77777777" w:rsidR="006C2818" w:rsidRPr="00E12876" w:rsidRDefault="006C2818" w:rsidP="0035145A">
            <w:pPr>
              <w:numPr>
                <w:ilvl w:val="0"/>
                <w:numId w:val="1"/>
              </w:numPr>
              <w:jc w:val="center"/>
              <w:rPr>
                <w:ins w:id="82" w:author="Stephanie Siler" w:date="2018-05-09T13:59:00Z"/>
                <w:sz w:val="20"/>
                <w:szCs w:val="20"/>
              </w:rPr>
            </w:pPr>
            <w:ins w:id="83" w:author="Stephanie Siler" w:date="2018-05-09T13:59:00Z">
              <w:r w:rsidRPr="00E12876">
                <w:rPr>
                  <w:sz w:val="20"/>
                  <w:szCs w:val="20"/>
                </w:rPr>
                <w:t xml:space="preserve">Within that area, you could study the </w:t>
              </w:r>
            </w:ins>
            <w:del w:id="84" w:author="Stephanie Siler" w:date="2018-05-09T13:59:00Z">
              <w:r w:rsidR="00066748" w:rsidRPr="00E12876" w:rsidDel="006C2818">
                <w:rPr>
                  <w:sz w:val="20"/>
                  <w:szCs w:val="20"/>
                </w:rPr>
                <w:delText>T</w:delText>
              </w:r>
            </w:del>
            <w:ins w:id="85" w:author="Stephanie Siler" w:date="2018-05-09T13:59:00Z">
              <w:r w:rsidRPr="00E12876">
                <w:rPr>
                  <w:sz w:val="20"/>
                  <w:szCs w:val="20"/>
                </w:rPr>
                <w:t>t</w:t>
              </w:r>
            </w:ins>
            <w:r w:rsidR="00066748" w:rsidRPr="00E12876">
              <w:rPr>
                <w:sz w:val="20"/>
                <w:szCs w:val="20"/>
              </w:rPr>
              <w:t xml:space="preserve">opics: </w:t>
            </w:r>
          </w:p>
          <w:p w14:paraId="71C9EAE3" w14:textId="1730F209" w:rsidR="00066748" w:rsidRPr="00E12876" w:rsidRDefault="00F53C56" w:rsidP="0035145A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 xml:space="preserve">Speed of balls </w:t>
            </w:r>
            <w:r w:rsidR="00066748" w:rsidRPr="00E12876">
              <w:rPr>
                <w:sz w:val="20"/>
                <w:szCs w:val="20"/>
              </w:rPr>
              <w:t>at the bottom of ramps</w:t>
            </w:r>
            <w:ins w:id="86" w:author="Stephanie Siler" w:date="2018-05-09T13:59:00Z">
              <w:r w:rsidR="006C2818" w:rsidRPr="00E12876">
                <w:rPr>
                  <w:sz w:val="20"/>
                  <w:szCs w:val="20"/>
                </w:rPr>
                <w:t xml:space="preserve"> or</w:t>
              </w:r>
            </w:ins>
            <w:ins w:id="87" w:author="Stephanie Siler" w:date="2018-05-09T14:02:00Z">
              <w:r w:rsidR="007A511A" w:rsidRPr="00E12876">
                <w:rPr>
                  <w:sz w:val="20"/>
                  <w:szCs w:val="20"/>
                </w:rPr>
                <w:t xml:space="preserve"> </w:t>
              </w:r>
            </w:ins>
            <w:del w:id="88" w:author="Stephanie Siler" w:date="2018-05-09T13:59:00Z">
              <w:r w:rsidR="00066748" w:rsidRPr="00E12876" w:rsidDel="006C2818">
                <w:rPr>
                  <w:sz w:val="20"/>
                  <w:szCs w:val="20"/>
                </w:rPr>
                <w:delText xml:space="preserve">; </w:delText>
              </w:r>
            </w:del>
            <w:r w:rsidR="00066748" w:rsidRPr="00E12876">
              <w:rPr>
                <w:sz w:val="20"/>
                <w:szCs w:val="20"/>
              </w:rPr>
              <w:t>Time for objects to sink</w:t>
            </w:r>
          </w:p>
          <w:p w14:paraId="6A44EB17" w14:textId="12AAA858" w:rsidR="00066748" w:rsidRPr="00E12876" w:rsidRDefault="006C2818" w:rsidP="0035145A">
            <w:pPr>
              <w:numPr>
                <w:ilvl w:val="0"/>
                <w:numId w:val="1"/>
              </w:numPr>
              <w:jc w:val="center"/>
              <w:rPr>
                <w:b/>
                <w:sz w:val="20"/>
                <w:szCs w:val="20"/>
              </w:rPr>
            </w:pPr>
            <w:ins w:id="89" w:author="Stephanie Siler" w:date="2018-05-09T13:59:00Z">
              <w:r w:rsidRPr="00E12876">
                <w:rPr>
                  <w:b/>
                  <w:sz w:val="20"/>
                  <w:szCs w:val="20"/>
                </w:rPr>
                <w:t xml:space="preserve">Another area of science is </w:t>
              </w:r>
            </w:ins>
            <w:r w:rsidR="00F53C56" w:rsidRPr="00E12876">
              <w:rPr>
                <w:b/>
                <w:sz w:val="20"/>
                <w:szCs w:val="20"/>
              </w:rPr>
              <w:t>Plant Growth</w:t>
            </w:r>
          </w:p>
          <w:p w14:paraId="70FBCF75" w14:textId="6519410F" w:rsidR="00066748" w:rsidRPr="00E12876" w:rsidRDefault="006C2818" w:rsidP="00107DCA">
            <w:pPr>
              <w:ind w:left="720"/>
              <w:jc w:val="center"/>
              <w:rPr>
                <w:sz w:val="20"/>
                <w:szCs w:val="20"/>
              </w:rPr>
            </w:pPr>
            <w:ins w:id="90" w:author="Stephanie Siler" w:date="2018-05-09T14:00:00Z">
              <w:r w:rsidRPr="00E12876">
                <w:rPr>
                  <w:sz w:val="20"/>
                  <w:szCs w:val="20"/>
                </w:rPr>
                <w:t>Within that area, you could study the t</w:t>
              </w:r>
            </w:ins>
            <w:del w:id="91" w:author="Stephanie Siler" w:date="2018-05-09T14:00:00Z">
              <w:r w:rsidR="00F53C56" w:rsidRPr="00E12876" w:rsidDel="006C2818">
                <w:rPr>
                  <w:sz w:val="20"/>
                  <w:szCs w:val="20"/>
                </w:rPr>
                <w:delText>T</w:delText>
              </w:r>
            </w:del>
            <w:r w:rsidR="00F53C56" w:rsidRPr="00E12876">
              <w:rPr>
                <w:sz w:val="20"/>
                <w:szCs w:val="20"/>
              </w:rPr>
              <w:t xml:space="preserve">opics: </w:t>
            </w:r>
            <w:ins w:id="92" w:author="Stephanie Siler" w:date="2018-05-14T14:25:00Z">
              <w:r w:rsidR="00F96EC4">
                <w:rPr>
                  <w:sz w:val="20"/>
                  <w:szCs w:val="20"/>
                </w:rPr>
                <w:t>F</w:t>
              </w:r>
            </w:ins>
            <w:del w:id="93" w:author="Stephanie Siler" w:date="2018-05-14T14:25:00Z">
              <w:r w:rsidR="00F53C56" w:rsidRPr="00E12876" w:rsidDel="00F96EC4">
                <w:rPr>
                  <w:sz w:val="20"/>
                  <w:szCs w:val="20"/>
                </w:rPr>
                <w:delText>Sunf</w:delText>
              </w:r>
            </w:del>
            <w:r w:rsidR="00066748" w:rsidRPr="00E12876">
              <w:rPr>
                <w:sz w:val="20"/>
                <w:szCs w:val="20"/>
              </w:rPr>
              <w:t>lower reproduction</w:t>
            </w:r>
            <w:ins w:id="94" w:author="Stephanie Siler" w:date="2018-05-09T14:00:00Z">
              <w:r w:rsidRPr="00E12876">
                <w:rPr>
                  <w:sz w:val="20"/>
                  <w:szCs w:val="20"/>
                </w:rPr>
                <w:t xml:space="preserve"> or </w:t>
              </w:r>
            </w:ins>
            <w:del w:id="95" w:author="Stephanie Siler" w:date="2018-05-09T14:00:00Z">
              <w:r w:rsidR="00066748" w:rsidRPr="00E12876" w:rsidDel="006C2818">
                <w:rPr>
                  <w:sz w:val="20"/>
                  <w:szCs w:val="20"/>
                </w:rPr>
                <w:delText xml:space="preserve">; </w:delText>
              </w:r>
            </w:del>
            <w:r w:rsidR="00066748" w:rsidRPr="00E12876">
              <w:rPr>
                <w:sz w:val="20"/>
                <w:szCs w:val="20"/>
              </w:rPr>
              <w:t>Algae growth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pct12" w:color="auto" w:fill="auto"/>
          </w:tcPr>
          <w:p w14:paraId="0752B03F" w14:textId="77777777" w:rsidR="00066748" w:rsidRPr="006A7B23" w:rsidRDefault="00066748" w:rsidP="0035145A">
            <w:pPr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51724" w:rsidRPr="006A7B23" w14:paraId="15D1E247" w14:textId="77777777" w:rsidTr="00B51724">
        <w:tblPrEx>
          <w:tblW w:w="0" w:type="auto"/>
          <w:tblPrExChange w:id="96" w:author="Stephanie Siler" w:date="2018-05-09T14:01:00Z">
            <w:tblPrEx>
              <w:tblW w:w="0" w:type="auto"/>
            </w:tblPrEx>
          </w:tblPrExChange>
        </w:tblPrEx>
        <w:tc>
          <w:tcPr>
            <w:tcW w:w="4338" w:type="dxa"/>
            <w:tcPrChange w:id="97" w:author="Stephanie Siler" w:date="2018-05-09T14:01:00Z">
              <w:tcPr>
                <w:tcW w:w="4554" w:type="dxa"/>
                <w:gridSpan w:val="2"/>
              </w:tcPr>
            </w:tcPrChange>
          </w:tcPr>
          <w:p w14:paraId="5EF30FFF" w14:textId="55151C30" w:rsidR="00B51724" w:rsidRPr="00E12876" w:rsidRDefault="00B51724">
            <w:pPr>
              <w:ind w:left="720"/>
              <w:rPr>
                <w:b/>
                <w:bCs/>
                <w:sz w:val="20"/>
                <w:szCs w:val="20"/>
              </w:rPr>
              <w:pPrChange w:id="98" w:author="Stephanie Siler" w:date="2018-05-09T14:01:00Z">
                <w:pPr>
                  <w:numPr>
                    <w:numId w:val="1"/>
                  </w:numPr>
                  <w:tabs>
                    <w:tab w:val="num" w:pos="720"/>
                  </w:tabs>
                  <w:ind w:left="720" w:hanging="360"/>
                  <w:jc w:val="center"/>
                </w:pPr>
              </w:pPrChange>
            </w:pPr>
            <w:ins w:id="99" w:author="Stephanie Siler" w:date="2018-05-09T14:01:00Z">
              <w:r w:rsidRPr="00E12876">
                <w:rPr>
                  <w:sz w:val="20"/>
                  <w:szCs w:val="20"/>
                  <w:rPrChange w:id="100" w:author="Stephanie Siler" w:date="2018-05-09T14:49:00Z">
                    <w:rPr>
                      <w:strike/>
                      <w:sz w:val="20"/>
                      <w:szCs w:val="20"/>
                    </w:rPr>
                  </w:rPrChange>
                </w:rPr>
                <w:t xml:space="preserve">Please select an area for </w:t>
              </w:r>
              <w:commentRangeStart w:id="101"/>
              <w:r w:rsidRPr="00E12876">
                <w:rPr>
                  <w:sz w:val="20"/>
                  <w:szCs w:val="20"/>
                  <w:rPrChange w:id="102" w:author="Stephanie Siler" w:date="2018-05-09T14:49:00Z">
                    <w:rPr>
                      <w:strike/>
                      <w:sz w:val="20"/>
                      <w:szCs w:val="20"/>
                    </w:rPr>
                  </w:rPrChange>
                </w:rPr>
                <w:t>the experiment you will set up</w:t>
              </w:r>
            </w:ins>
            <w:commentRangeEnd w:id="101"/>
            <w:ins w:id="103" w:author="Stephanie Siler" w:date="2018-05-09T14:56:00Z">
              <w:r w:rsidR="00A10825">
                <w:rPr>
                  <w:rStyle w:val="CommentReference"/>
                </w:rPr>
                <w:commentReference w:id="101"/>
              </w:r>
            </w:ins>
            <w:ins w:id="104" w:author="Stephanie Siler" w:date="2018-05-09T14:01:00Z">
              <w:r w:rsidRPr="00E12876">
                <w:rPr>
                  <w:sz w:val="20"/>
                  <w:szCs w:val="20"/>
                  <w:rPrChange w:id="105" w:author="Stephanie Siler" w:date="2018-05-09T14:49:00Z">
                    <w:rPr>
                      <w:strike/>
                      <w:sz w:val="20"/>
                      <w:szCs w:val="20"/>
                    </w:rPr>
                  </w:rPrChange>
                </w:rPr>
                <w:t>:</w:t>
              </w:r>
            </w:ins>
          </w:p>
        </w:tc>
        <w:tc>
          <w:tcPr>
            <w:tcW w:w="4770" w:type="dxa"/>
            <w:gridSpan w:val="2"/>
            <w:tcPrChange w:id="106" w:author="Stephanie Siler" w:date="2018-05-09T14:01:00Z">
              <w:tcPr>
                <w:tcW w:w="4554" w:type="dxa"/>
              </w:tcPr>
            </w:tcPrChange>
          </w:tcPr>
          <w:p w14:paraId="054421EF" w14:textId="77777777" w:rsidR="00B51724" w:rsidRPr="00E12876" w:rsidRDefault="00C3072D" w:rsidP="0035145A">
            <w:pPr>
              <w:numPr>
                <w:ilvl w:val="0"/>
                <w:numId w:val="1"/>
              </w:numPr>
              <w:jc w:val="center"/>
              <w:rPr>
                <w:ins w:id="107" w:author="Stephanie Siler" w:date="2018-05-09T14:30:00Z"/>
                <w:b/>
                <w:bCs/>
                <w:sz w:val="20"/>
                <w:szCs w:val="20"/>
              </w:rPr>
            </w:pPr>
            <w:ins w:id="108" w:author="Stephanie Siler" w:date="2018-05-09T14:29:00Z">
              <w:r w:rsidRPr="00E12876">
                <w:rPr>
                  <w:b/>
                  <w:bCs/>
                  <w:sz w:val="20"/>
                  <w:szCs w:val="20"/>
                </w:rPr>
                <w:t xml:space="preserve">The area we will </w:t>
              </w:r>
              <w:commentRangeStart w:id="109"/>
              <w:r w:rsidRPr="00E12876">
                <w:rPr>
                  <w:b/>
                  <w:bCs/>
                  <w:sz w:val="20"/>
                  <w:szCs w:val="20"/>
                </w:rPr>
                <w:t>choose</w:t>
              </w:r>
            </w:ins>
            <w:commentRangeEnd w:id="109"/>
            <w:ins w:id="110" w:author="Stephanie Siler" w:date="2018-05-09T14:56:00Z">
              <w:r w:rsidR="00A10825">
                <w:rPr>
                  <w:rStyle w:val="CommentReference"/>
                </w:rPr>
                <w:commentReference w:id="109"/>
              </w:r>
            </w:ins>
            <w:ins w:id="111" w:author="Stephanie Siler" w:date="2018-05-09T14:29:00Z">
              <w:r w:rsidRPr="00E12876">
                <w:rPr>
                  <w:b/>
                  <w:bCs/>
                  <w:sz w:val="20"/>
                  <w:szCs w:val="20"/>
                </w:rPr>
                <w:t xml:space="preserve"> is </w:t>
              </w:r>
            </w:ins>
            <w:ins w:id="112" w:author="Stephanie Siler" w:date="2018-05-09T14:30:00Z">
              <w:r w:rsidRPr="00E12876">
                <w:rPr>
                  <w:b/>
                  <w:sz w:val="20"/>
                  <w:szCs w:val="20"/>
                  <w:rPrChange w:id="113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t>[</w:t>
              </w:r>
              <w:proofErr w:type="gramStart"/>
              <w:r w:rsidRPr="00E12876">
                <w:rPr>
                  <w:b/>
                  <w:sz w:val="20"/>
                  <w:szCs w:val="20"/>
                  <w:rPrChange w:id="114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t>A(</w:t>
              </w:r>
              <w:proofErr w:type="gramEnd"/>
              <w:r w:rsidRPr="00E12876">
                <w:rPr>
                  <w:b/>
                  <w:sz w:val="20"/>
                  <w:szCs w:val="20"/>
                  <w:rPrChange w:id="115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t>chosen)]</w:t>
              </w:r>
              <w:r w:rsidRPr="00E12876">
                <w:rPr>
                  <w:b/>
                  <w:sz w:val="20"/>
                  <w:szCs w:val="20"/>
                </w:rPr>
                <w:t xml:space="preserve">. </w:t>
              </w:r>
            </w:ins>
          </w:p>
          <w:p w14:paraId="61994558" w14:textId="3A73DC29" w:rsidR="00C3072D" w:rsidRPr="00E12876" w:rsidRDefault="00C3072D" w:rsidP="0035145A">
            <w:pPr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  <w:commentRangeStart w:id="116"/>
            <w:ins w:id="117" w:author="Stephanie Siler" w:date="2018-05-09T14:31:00Z">
              <w:r w:rsidRPr="00E12876">
                <w:rPr>
                  <w:b/>
                  <w:sz w:val="20"/>
                  <w:szCs w:val="20"/>
                </w:rPr>
                <w:t>Click</w:t>
              </w:r>
            </w:ins>
            <w:commentRangeEnd w:id="116"/>
            <w:ins w:id="118" w:author="Stephanie Siler" w:date="2018-05-09T14:33:00Z">
              <w:r w:rsidR="009C3914" w:rsidRPr="00E12876">
                <w:rPr>
                  <w:rStyle w:val="CommentReference"/>
                </w:rPr>
                <w:commentReference w:id="116"/>
              </w:r>
            </w:ins>
            <w:ins w:id="119" w:author="Stephanie Siler" w:date="2018-05-09T14:31:00Z">
              <w:r w:rsidRPr="00E12876">
                <w:rPr>
                  <w:b/>
                  <w:sz w:val="20"/>
                  <w:szCs w:val="20"/>
                </w:rPr>
                <w:t xml:space="preserve"> on the highlighted picture below.</w:t>
              </w:r>
            </w:ins>
          </w:p>
        </w:tc>
        <w:tc>
          <w:tcPr>
            <w:tcW w:w="3060" w:type="dxa"/>
            <w:tcBorders>
              <w:bottom w:val="single" w:sz="4" w:space="0" w:color="auto"/>
            </w:tcBorders>
            <w:shd w:val="pct12" w:color="auto" w:fill="auto"/>
            <w:tcPrChange w:id="120" w:author="Stephanie Siler" w:date="2018-05-09T14:01:00Z">
              <w:tcPr>
                <w:tcW w:w="3060" w:type="dxa"/>
                <w:tcBorders>
                  <w:bottom w:val="single" w:sz="4" w:space="0" w:color="auto"/>
                </w:tcBorders>
                <w:shd w:val="pct12" w:color="auto" w:fill="auto"/>
              </w:tcPr>
            </w:tcPrChange>
          </w:tcPr>
          <w:p w14:paraId="50061EA1" w14:textId="77777777" w:rsidR="00B51724" w:rsidRPr="006A7B23" w:rsidRDefault="00B51724" w:rsidP="0035145A">
            <w:pPr>
              <w:numPr>
                <w:ilvl w:val="0"/>
                <w:numId w:val="1"/>
              </w:num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D2563" w:rsidRPr="006A7B23" w14:paraId="6CF19553" w14:textId="77777777" w:rsidTr="000015EC">
        <w:tc>
          <w:tcPr>
            <w:tcW w:w="4338" w:type="dxa"/>
          </w:tcPr>
          <w:p w14:paraId="65523DE6" w14:textId="77777777" w:rsidR="009D2563" w:rsidRPr="00E12876" w:rsidRDefault="009D2563" w:rsidP="009D2563">
            <w:pPr>
              <w:jc w:val="center"/>
              <w:rPr>
                <w:ins w:id="121" w:author="Stephanie Siler" w:date="2018-05-09T14:34:00Z"/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lastRenderedPageBreak/>
              <w:t>Within the area</w:t>
            </w:r>
            <w:ins w:id="122" w:author="Stephanie Siler" w:date="2018-05-09T14:03:00Z">
              <w:r w:rsidRPr="00E12876">
                <w:rPr>
                  <w:sz w:val="20"/>
                  <w:szCs w:val="20"/>
                </w:rPr>
                <w:t xml:space="preserve"> of</w:t>
              </w:r>
            </w:ins>
            <w:r w:rsidRPr="00E12876">
              <w:rPr>
                <w:sz w:val="20"/>
                <w:szCs w:val="20"/>
              </w:rPr>
              <w:t>, [</w:t>
            </w:r>
            <w:r w:rsidRPr="00E12876">
              <w:rPr>
                <w:b/>
                <w:sz w:val="20"/>
                <w:szCs w:val="20"/>
              </w:rPr>
              <w:t>A(chosen)]</w:t>
            </w:r>
            <w:r w:rsidRPr="00E12876">
              <w:rPr>
                <w:i/>
                <w:iCs/>
                <w:sz w:val="20"/>
                <w:szCs w:val="20"/>
              </w:rPr>
              <w:t>,</w:t>
            </w:r>
            <w:r w:rsidRPr="00E12876">
              <w:rPr>
                <w:sz w:val="20"/>
                <w:szCs w:val="20"/>
              </w:rPr>
              <w:t xml:space="preserve"> </w:t>
            </w:r>
          </w:p>
          <w:p w14:paraId="33432207" w14:textId="77777777" w:rsidR="009D2563" w:rsidRPr="00E12876" w:rsidRDefault="009D2563" w:rsidP="009D2563">
            <w:pPr>
              <w:jc w:val="center"/>
              <w:rPr>
                <w:ins w:id="123" w:author="Stephanie Siler" w:date="2018-05-09T14:34:00Z"/>
                <w:sz w:val="20"/>
                <w:szCs w:val="20"/>
              </w:rPr>
            </w:pPr>
          </w:p>
          <w:p w14:paraId="575A0575" w14:textId="498CA282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  <w:rPrChange w:id="124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please select </w:t>
            </w:r>
            <w:ins w:id="125" w:author="Stephanie Siler" w:date="2018-05-09T14:03:00Z">
              <w:r w:rsidRPr="00E12876">
                <w:rPr>
                  <w:sz w:val="20"/>
                  <w:szCs w:val="20"/>
                  <w:rPrChange w:id="126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t xml:space="preserve">a </w:t>
              </w:r>
            </w:ins>
            <w:r w:rsidRPr="00E12876">
              <w:rPr>
                <w:strike/>
                <w:sz w:val="20"/>
                <w:szCs w:val="20"/>
                <w:rPrChange w:id="127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>one of the two</w:t>
            </w:r>
            <w:r w:rsidRPr="00E12876">
              <w:rPr>
                <w:sz w:val="20"/>
                <w:szCs w:val="20"/>
                <w:rPrChange w:id="128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 topic</w:t>
            </w:r>
            <w:del w:id="129" w:author="Stephanie Siler" w:date="2018-05-09T14:04:00Z">
              <w:r w:rsidRPr="00E12876" w:rsidDel="007A511A">
                <w:rPr>
                  <w:sz w:val="20"/>
                  <w:szCs w:val="20"/>
                  <w:rPrChange w:id="130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>s</w:delText>
              </w:r>
            </w:del>
            <w:r w:rsidRPr="00E12876">
              <w:rPr>
                <w:sz w:val="20"/>
                <w:szCs w:val="20"/>
                <w:rPrChange w:id="131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Pr="00E12876">
              <w:rPr>
                <w:strike/>
                <w:sz w:val="20"/>
                <w:szCs w:val="20"/>
                <w:rPrChange w:id="132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below </w:t>
            </w:r>
            <w:r w:rsidRPr="00E12876">
              <w:rPr>
                <w:sz w:val="20"/>
                <w:szCs w:val="20"/>
                <w:rPrChange w:id="133" w:author="Stephanie Siler" w:date="2018-05-09T14:49:00Z">
                  <w:rPr>
                    <w:sz w:val="20"/>
                    <w:szCs w:val="20"/>
                    <w:highlight w:val="yellow"/>
                  </w:rPr>
                </w:rPrChange>
              </w:rPr>
              <w:t xml:space="preserve">by clicking on </w:t>
            </w:r>
            <w:ins w:id="134" w:author="Stephanie Siler" w:date="2018-05-09T14:03:00Z">
              <w:r w:rsidRPr="00E12876">
                <w:rPr>
                  <w:sz w:val="20"/>
                  <w:szCs w:val="20"/>
                </w:rPr>
                <w:t>a picture below</w:t>
              </w:r>
            </w:ins>
            <w:del w:id="135" w:author="Stephanie Siler" w:date="2018-05-09T14:03:00Z">
              <w:r w:rsidRPr="00E12876" w:rsidDel="007A511A">
                <w:rPr>
                  <w:sz w:val="20"/>
                  <w:szCs w:val="20"/>
                  <w:rPrChange w:id="136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>it</w:delText>
              </w:r>
              <w:r w:rsidRPr="00E12876" w:rsidDel="007A511A">
                <w:rPr>
                  <w:sz w:val="20"/>
                  <w:szCs w:val="20"/>
                </w:rPr>
                <w:delText xml:space="preserve"> </w:delText>
              </w:r>
            </w:del>
          </w:p>
          <w:p w14:paraId="339032E5" w14:textId="77777777" w:rsidR="009D2563" w:rsidRPr="00E12876" w:rsidRDefault="009D2563" w:rsidP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sz w:val="20"/>
                <w:szCs w:val="20"/>
              </w:rPr>
            </w:pPr>
            <w:r w:rsidRPr="00E12876">
              <w:rPr>
                <w:b/>
                <w:sz w:val="20"/>
                <w:szCs w:val="20"/>
              </w:rPr>
              <w:t>A(chosen)-T1</w:t>
            </w:r>
          </w:p>
          <w:p w14:paraId="3DFD496B" w14:textId="77777777" w:rsidR="009D2563" w:rsidRPr="00E12876" w:rsidRDefault="009D2563" w:rsidP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cs="Times New Roman"/>
                <w:sz w:val="20"/>
                <w:szCs w:val="20"/>
              </w:rPr>
            </w:pPr>
            <w:r w:rsidRPr="00E12876">
              <w:rPr>
                <w:b/>
                <w:sz w:val="20"/>
                <w:szCs w:val="20"/>
              </w:rPr>
              <w:t>A(chosen)-T2</w:t>
            </w:r>
          </w:p>
        </w:tc>
        <w:tc>
          <w:tcPr>
            <w:tcW w:w="4770" w:type="dxa"/>
            <w:gridSpan w:val="2"/>
          </w:tcPr>
          <w:p w14:paraId="5D19124D" w14:textId="77777777" w:rsidR="0049071F" w:rsidRDefault="009D2563" w:rsidP="009D2563">
            <w:pPr>
              <w:jc w:val="center"/>
              <w:rPr>
                <w:ins w:id="137" w:author="Stephanie Siler" w:date="2018-05-09T14:50:00Z"/>
                <w:sz w:val="20"/>
                <w:szCs w:val="20"/>
              </w:rPr>
            </w:pPr>
            <w:ins w:id="138" w:author="Stephanie Siler" w:date="2018-05-09T14:33:00Z">
              <w:r w:rsidRPr="00E12876">
                <w:rPr>
                  <w:sz w:val="20"/>
                  <w:szCs w:val="20"/>
                </w:rPr>
                <w:t>Within the area of, [</w:t>
              </w:r>
              <w:r w:rsidRPr="00E12876">
                <w:rPr>
                  <w:b/>
                  <w:sz w:val="20"/>
                  <w:szCs w:val="20"/>
                </w:rPr>
                <w:t>A(chosen)]</w:t>
              </w:r>
              <w:r w:rsidRPr="00E12876">
                <w:rPr>
                  <w:i/>
                  <w:iCs/>
                  <w:sz w:val="20"/>
                  <w:szCs w:val="20"/>
                </w:rPr>
                <w:t>,</w:t>
              </w:r>
              <w:r w:rsidRPr="00E12876">
                <w:rPr>
                  <w:sz w:val="20"/>
                  <w:szCs w:val="20"/>
                </w:rPr>
                <w:t xml:space="preserve"> </w:t>
              </w:r>
            </w:ins>
          </w:p>
          <w:p w14:paraId="5D52C51D" w14:textId="77777777" w:rsidR="0049071F" w:rsidRDefault="0049071F" w:rsidP="009D2563">
            <w:pPr>
              <w:jc w:val="center"/>
              <w:rPr>
                <w:ins w:id="139" w:author="Stephanie Siler" w:date="2018-05-09T14:50:00Z"/>
                <w:sz w:val="20"/>
                <w:szCs w:val="20"/>
              </w:rPr>
            </w:pPr>
          </w:p>
          <w:p w14:paraId="5699AA16" w14:textId="5004A5A0" w:rsidR="009D2563" w:rsidRPr="00E12876" w:rsidRDefault="009D2563" w:rsidP="009D2563">
            <w:pPr>
              <w:jc w:val="center"/>
              <w:rPr>
                <w:ins w:id="140" w:author="Stephanie Siler" w:date="2018-05-09T14:33:00Z"/>
                <w:sz w:val="20"/>
                <w:szCs w:val="20"/>
              </w:rPr>
            </w:pPr>
            <w:proofErr w:type="gramStart"/>
            <w:ins w:id="141" w:author="Stephanie Siler" w:date="2018-05-09T14:33:00Z">
              <w:r w:rsidRPr="00E12876">
                <w:rPr>
                  <w:sz w:val="20"/>
                  <w:szCs w:val="20"/>
                </w:rPr>
                <w:t>we</w:t>
              </w:r>
              <w:proofErr w:type="gramEnd"/>
              <w:r w:rsidRPr="00E12876">
                <w:rPr>
                  <w:sz w:val="20"/>
                  <w:szCs w:val="20"/>
                </w:rPr>
                <w:t xml:space="preserve"> will select the topic</w:t>
              </w:r>
            </w:ins>
            <w:ins w:id="142" w:author="Stephanie Siler" w:date="2018-05-09T14:34:00Z">
              <w:r w:rsidRPr="00E12876">
                <w:rPr>
                  <w:sz w:val="20"/>
                  <w:szCs w:val="20"/>
                </w:rPr>
                <w:t xml:space="preserve"> [</w:t>
              </w:r>
              <w:r w:rsidRPr="00E12876">
                <w:rPr>
                  <w:b/>
                  <w:sz w:val="20"/>
                  <w:szCs w:val="20"/>
                </w:rPr>
                <w:t>A(chosen)-T1]</w:t>
              </w:r>
            </w:ins>
            <w:ins w:id="143" w:author="Stephanie Siler" w:date="2018-05-09T14:48:00Z">
              <w:r w:rsidR="00216F74" w:rsidRPr="00E12876">
                <w:rPr>
                  <w:b/>
                  <w:sz w:val="20"/>
                  <w:szCs w:val="20"/>
                </w:rPr>
                <w:t>.</w:t>
              </w:r>
            </w:ins>
            <w:ins w:id="144" w:author="Stephanie Siler" w:date="2018-05-09T14:33:00Z">
              <w:r w:rsidRPr="00E12876">
                <w:rPr>
                  <w:sz w:val="20"/>
                  <w:szCs w:val="20"/>
                </w:rPr>
                <w:t xml:space="preserve"> </w:t>
              </w:r>
            </w:ins>
          </w:p>
          <w:p w14:paraId="62371203" w14:textId="4B3FBCD8" w:rsidR="009D2563" w:rsidRPr="00E12876" w:rsidRDefault="00216F74" w:rsidP="0049071F">
            <w:pPr>
              <w:jc w:val="center"/>
              <w:rPr>
                <w:ins w:id="145" w:author="Stephanie Siler" w:date="2018-05-09T14:33:00Z"/>
                <w:sz w:val="20"/>
                <w:szCs w:val="20"/>
              </w:rPr>
            </w:pPr>
            <w:ins w:id="146" w:author="Stephanie Siler" w:date="2018-05-09T14:33:00Z">
              <w:r w:rsidRPr="00E12876">
                <w:rPr>
                  <w:sz w:val="20"/>
                  <w:szCs w:val="20"/>
                </w:rPr>
                <w:t>P</w:t>
              </w:r>
              <w:r w:rsidR="009D2563" w:rsidRPr="00E12876">
                <w:rPr>
                  <w:sz w:val="20"/>
                  <w:szCs w:val="20"/>
                </w:rPr>
                <w:t xml:space="preserve">lease </w:t>
              </w:r>
            </w:ins>
            <w:ins w:id="147" w:author="Stephanie Siler" w:date="2018-05-09T14:34:00Z">
              <w:r w:rsidR="009D2563" w:rsidRPr="00E12876">
                <w:rPr>
                  <w:sz w:val="20"/>
                  <w:szCs w:val="20"/>
                </w:rPr>
                <w:t>click on the highlighted</w:t>
              </w:r>
            </w:ins>
            <w:ins w:id="148" w:author="Stephanie Siler" w:date="2018-05-09T14:33:00Z">
              <w:r w:rsidR="009D2563" w:rsidRPr="00E12876">
                <w:rPr>
                  <w:sz w:val="20"/>
                  <w:szCs w:val="20"/>
                </w:rPr>
                <w:t xml:space="preserve"> picture below</w:t>
              </w:r>
            </w:ins>
          </w:p>
          <w:p w14:paraId="76B1B8D9" w14:textId="77777777" w:rsidR="009D7C48" w:rsidRPr="00E12876" w:rsidRDefault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ins w:id="149" w:author="Stephanie Siler" w:date="2018-05-09T14:44:00Z"/>
                <w:b/>
                <w:sz w:val="20"/>
                <w:szCs w:val="20"/>
              </w:rPr>
              <w:pPrChange w:id="150" w:author="Stephanie Siler" w:date="2018-05-09T14:44:00Z">
                <w:pPr/>
              </w:pPrChange>
            </w:pPr>
            <w:ins w:id="151" w:author="Stephanie Siler" w:date="2018-05-09T14:33:00Z">
              <w:r w:rsidRPr="00E12876">
                <w:rPr>
                  <w:b/>
                  <w:sz w:val="20"/>
                  <w:szCs w:val="20"/>
                </w:rPr>
                <w:t>A(chosen)-T1</w:t>
              </w:r>
            </w:ins>
          </w:p>
          <w:p w14:paraId="38F659A0" w14:textId="7A2EF674" w:rsidR="009D2563" w:rsidRPr="00E12876" w:rsidRDefault="009D2563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sz w:val="20"/>
                <w:szCs w:val="20"/>
                <w:rPrChange w:id="152" w:author="Stephanie Siler" w:date="2018-05-09T14:49:00Z">
                  <w:rPr/>
                </w:rPrChange>
              </w:rPr>
              <w:pPrChange w:id="153" w:author="Stephanie Siler" w:date="2018-05-09T14:44:00Z">
                <w:pPr/>
              </w:pPrChange>
            </w:pPr>
            <w:ins w:id="154" w:author="Stephanie Siler" w:date="2018-05-09T14:33:00Z">
              <w:r w:rsidRPr="00E12876">
                <w:rPr>
                  <w:b/>
                  <w:sz w:val="20"/>
                  <w:szCs w:val="20"/>
                  <w:rPrChange w:id="155" w:author="Stephanie Siler" w:date="2018-05-09T14:49:00Z">
                    <w:rPr/>
                  </w:rPrChange>
                </w:rPr>
                <w:t>A(chosen)-T2</w:t>
              </w:r>
            </w:ins>
            <w:del w:id="156" w:author="Stephanie Siler" w:date="2018-05-09T14:30:00Z">
              <w:r w:rsidRPr="00E12876" w:rsidDel="00C3072D">
                <w:rPr>
                  <w:b/>
                  <w:sz w:val="20"/>
                  <w:szCs w:val="20"/>
                  <w:rPrChange w:id="157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Within the area of [A(chosen)], we will select the topic [topic]. </w:delText>
              </w:r>
              <w:r w:rsidRPr="00E12876" w:rsidDel="00C3072D">
                <w:rPr>
                  <w:b/>
                  <w:sz w:val="20"/>
                  <w:szCs w:val="20"/>
                  <w:rPrChange w:id="158" w:author="Stephanie Siler" w:date="2018-05-09T14:49:00Z">
                    <w:rPr>
                      <w:b/>
                      <w:sz w:val="20"/>
                      <w:szCs w:val="20"/>
                      <w:highlight w:val="yellow"/>
                    </w:rPr>
                  </w:rPrChange>
                </w:rPr>
                <w:delText>Please</w:delText>
              </w:r>
              <w:r w:rsidRPr="00E12876" w:rsidDel="00C3072D">
                <w:rPr>
                  <w:b/>
                  <w:sz w:val="20"/>
                  <w:szCs w:val="20"/>
                  <w:rPrChange w:id="159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 </w:delText>
              </w:r>
            </w:del>
            <w:del w:id="160" w:author="Stephanie Siler" w:date="2018-05-09T14:31:00Z">
              <w:r w:rsidRPr="00E12876" w:rsidDel="00C3072D">
                <w:rPr>
                  <w:b/>
                  <w:sz w:val="20"/>
                  <w:szCs w:val="20"/>
                  <w:rPrChange w:id="161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Click the highlighted </w:delText>
              </w:r>
            </w:del>
            <w:del w:id="162" w:author="Stephanie Siler" w:date="2018-05-09T14:30:00Z">
              <w:r w:rsidRPr="00E12876" w:rsidDel="00C3072D">
                <w:rPr>
                  <w:b/>
                  <w:sz w:val="20"/>
                  <w:szCs w:val="20"/>
                  <w:rPrChange w:id="163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 xml:space="preserve">button </w:delText>
              </w:r>
            </w:del>
            <w:del w:id="164" w:author="Stephanie Siler" w:date="2018-05-09T14:31:00Z">
              <w:r w:rsidRPr="00E12876" w:rsidDel="00C3072D">
                <w:rPr>
                  <w:b/>
                  <w:sz w:val="20"/>
                  <w:szCs w:val="20"/>
                  <w:rPrChange w:id="165" w:author="Stephanie Siler" w:date="2018-05-09T14:49:00Z">
                    <w:rPr>
                      <w:b/>
                      <w:sz w:val="20"/>
                      <w:szCs w:val="20"/>
                      <w:highlight w:val="cyan"/>
                    </w:rPr>
                  </w:rPrChange>
                </w:rPr>
                <w:delText>below.</w:delText>
              </w:r>
            </w:del>
          </w:p>
        </w:tc>
        <w:tc>
          <w:tcPr>
            <w:tcW w:w="3060" w:type="dxa"/>
            <w:shd w:val="pct12" w:color="auto" w:fill="auto"/>
          </w:tcPr>
          <w:p w14:paraId="5DD91B1A" w14:textId="77777777" w:rsidR="009D2563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</w:tr>
      <w:tr w:rsidR="009D2563" w:rsidRPr="006A7B23" w14:paraId="6844F08F" w14:textId="77777777" w:rsidTr="000015EC">
        <w:tc>
          <w:tcPr>
            <w:tcW w:w="4338" w:type="dxa"/>
          </w:tcPr>
          <w:p w14:paraId="0AFA8C0A" w14:textId="0905FBAF" w:rsidR="009D2563" w:rsidRPr="00E12876" w:rsidRDefault="009D2563" w:rsidP="009D2563">
            <w:pPr>
              <w:jc w:val="center"/>
              <w:rPr>
                <w:ins w:id="166" w:author="Stephanie Siler" w:date="2018-05-09T14:05:00Z"/>
              </w:rPr>
            </w:pPr>
            <w:r w:rsidRPr="00E12876">
              <w:rPr>
                <w:rPrChange w:id="167" w:author="Stephanie Siler" w:date="2018-05-09T14:49:00Z">
                  <w:rPr>
                    <w:highlight w:val="yellow"/>
                  </w:rPr>
                </w:rPrChange>
              </w:rPr>
              <w:t xml:space="preserve">Below are some variables that </w:t>
            </w:r>
            <w:r w:rsidRPr="00E12876">
              <w:rPr>
                <w:strike/>
                <w:rPrChange w:id="168" w:author="Stephanie Siler" w:date="2018-05-09T14:49:00Z">
                  <w:rPr>
                    <w:highlight w:val="yellow"/>
                  </w:rPr>
                </w:rPrChange>
              </w:rPr>
              <w:t xml:space="preserve">you could test in this experiment to see whether they affect [outcome]." </w:t>
            </w:r>
            <w:ins w:id="169" w:author="Stephanie Siler" w:date="2018-05-09T14:04:00Z">
              <w:r w:rsidRPr="00E12876">
                <w:t>M</w:t>
              </w:r>
              <w:r w:rsidRPr="00E12876">
                <w:rPr>
                  <w:rPrChange w:id="170" w:author="Stephanie Siler" w:date="2018-05-09T14:49:00Z">
                    <w:rPr>
                      <w:strike/>
                      <w:highlight w:val="yellow"/>
                    </w:rPr>
                  </w:rPrChange>
                </w:rPr>
                <w:t>ight</w:t>
              </w:r>
              <w:r w:rsidRPr="00E12876">
                <w:t xml:space="preserve"> affect the </w:t>
              </w:r>
            </w:ins>
            <w:ins w:id="171" w:author="Stephanie Siler" w:date="2018-05-09T14:08:00Z">
              <w:r w:rsidRPr="00E12876">
                <w:t>[</w:t>
              </w:r>
              <w:proofErr w:type="spellStart"/>
              <w:r w:rsidRPr="00E12876">
                <w:t>DVg</w:t>
              </w:r>
              <w:proofErr w:type="spellEnd"/>
              <w:r w:rsidRPr="00E12876">
                <w:t>-Ax-</w:t>
              </w:r>
              <w:proofErr w:type="spellStart"/>
              <w:r w:rsidRPr="00E12876">
                <w:t>Tx</w:t>
              </w:r>
              <w:proofErr w:type="spellEnd"/>
              <w:r w:rsidRPr="00E12876">
                <w:t>]</w:t>
              </w:r>
            </w:ins>
            <w:ins w:id="172" w:author="Stephanie Siler" w:date="2018-05-09T14:04:00Z">
              <w:r w:rsidRPr="00E12876">
                <w:t xml:space="preserve">. You can test one of these variables in </w:t>
              </w:r>
            </w:ins>
            <w:ins w:id="173" w:author="Stephanie Siler" w:date="2018-05-09T14:05:00Z">
              <w:r w:rsidRPr="00E12876">
                <w:t>your</w:t>
              </w:r>
            </w:ins>
            <w:ins w:id="174" w:author="Stephanie Siler" w:date="2018-05-09T14:04:00Z">
              <w:r w:rsidRPr="00E12876">
                <w:t xml:space="preserve"> </w:t>
              </w:r>
            </w:ins>
            <w:ins w:id="175" w:author="Stephanie Siler" w:date="2018-05-09T14:05:00Z">
              <w:r w:rsidRPr="00E12876">
                <w:t>experiment.</w:t>
              </w:r>
            </w:ins>
          </w:p>
          <w:p w14:paraId="3EB3D1F2" w14:textId="5556B22F" w:rsidR="009D2563" w:rsidRPr="00E12876" w:rsidRDefault="009D2563" w:rsidP="009D2563">
            <w:pPr>
              <w:jc w:val="center"/>
              <w:rPr>
                <w:strike/>
                <w:rPrChange w:id="176" w:author="Stephanie Siler" w:date="2018-05-09T14:49:00Z">
                  <w:rPr>
                    <w:highlight w:val="yellow"/>
                  </w:rPr>
                </w:rPrChange>
              </w:rPr>
            </w:pPr>
            <w:ins w:id="177" w:author="Stephanie Siler" w:date="2018-05-09T14:05:00Z">
              <w:r w:rsidRPr="00E12876">
                <w:t>[variables stated]</w:t>
              </w:r>
            </w:ins>
          </w:p>
          <w:p w14:paraId="48DB0AEA" w14:textId="77777777" w:rsidR="009D2563" w:rsidRPr="00E12876" w:rsidRDefault="009D2563" w:rsidP="009D2563">
            <w:pPr>
              <w:jc w:val="center"/>
              <w:rPr>
                <w:strike/>
                <w:highlight w:val="yellow"/>
                <w:rPrChange w:id="178" w:author="Stephanie Siler" w:date="2018-05-09T14:49:00Z">
                  <w:rPr>
                    <w:highlight w:val="yellow"/>
                  </w:rPr>
                </w:rPrChange>
              </w:rPr>
            </w:pPr>
          </w:p>
          <w:p w14:paraId="163E7E17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  <w:r w:rsidRPr="00E12876">
              <w:rPr>
                <w:highlight w:val="yellow"/>
              </w:rPr>
              <w:t>(list the variables below, like in the slide shown)</w:t>
            </w:r>
          </w:p>
          <w:p w14:paraId="7677EBFA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71A4DBCA" w14:textId="77777777" w:rsidR="009D2563" w:rsidRPr="00D1652E" w:rsidRDefault="009D2563" w:rsidP="009D2563">
            <w:pPr>
              <w:jc w:val="center"/>
              <w:rPr>
                <w:rPrChange w:id="179" w:author="Stephanie Siler" w:date="2018-05-09T14:51:00Z">
                  <w:rPr>
                    <w:highlight w:val="yellow"/>
                  </w:rPr>
                </w:rPrChange>
              </w:rPr>
            </w:pPr>
            <w:commentRangeStart w:id="180"/>
            <w:r w:rsidRPr="00D1652E">
              <w:rPr>
                <w:rPrChange w:id="181" w:author="Stephanie Siler" w:date="2018-05-09T14:51:00Z">
                  <w:rPr>
                    <w:highlight w:val="yellow"/>
                  </w:rPr>
                </w:rPrChange>
              </w:rPr>
              <w:t xml:space="preserve">Below are some variables that we can test in this experiment to see whether they affect [outcome]." </w:t>
            </w:r>
          </w:p>
          <w:commentRangeEnd w:id="180"/>
          <w:p w14:paraId="5C90CBE4" w14:textId="77777777" w:rsidR="009D2563" w:rsidRPr="00E12876" w:rsidRDefault="001435A7" w:rsidP="009D2563">
            <w:pPr>
              <w:jc w:val="center"/>
              <w:rPr>
                <w:highlight w:val="yellow"/>
              </w:rPr>
            </w:pPr>
            <w:r>
              <w:rPr>
                <w:rStyle w:val="CommentReference"/>
              </w:rPr>
              <w:commentReference w:id="180"/>
            </w:r>
          </w:p>
          <w:p w14:paraId="37173569" w14:textId="77777777" w:rsidR="0049071F" w:rsidRDefault="0049071F" w:rsidP="009D2563">
            <w:pPr>
              <w:jc w:val="center"/>
              <w:rPr>
                <w:ins w:id="182" w:author="Stephanie Siler" w:date="2018-05-09T14:50:00Z"/>
                <w:highlight w:val="yellow"/>
              </w:rPr>
            </w:pPr>
          </w:p>
          <w:p w14:paraId="737A9E7C" w14:textId="77777777" w:rsidR="0049071F" w:rsidRDefault="0049071F" w:rsidP="009D2563">
            <w:pPr>
              <w:jc w:val="center"/>
              <w:rPr>
                <w:ins w:id="183" w:author="Stephanie Siler" w:date="2018-05-09T14:50:00Z"/>
                <w:highlight w:val="yellow"/>
              </w:rPr>
            </w:pPr>
          </w:p>
          <w:p w14:paraId="53360F2D" w14:textId="77777777" w:rsidR="0049071F" w:rsidRDefault="0049071F" w:rsidP="009D2563">
            <w:pPr>
              <w:jc w:val="center"/>
              <w:rPr>
                <w:ins w:id="184" w:author="Stephanie Siler" w:date="2018-05-09T14:50:00Z"/>
                <w:highlight w:val="yellow"/>
              </w:rPr>
            </w:pPr>
          </w:p>
          <w:p w14:paraId="39EADF3E" w14:textId="4A7DB282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  <w:r w:rsidRPr="00E12876">
              <w:rPr>
                <w:highlight w:val="yellow"/>
              </w:rPr>
              <w:t>(list the variables below, like in the slide shown)</w:t>
            </w:r>
          </w:p>
          <w:p w14:paraId="02831935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pct12" w:color="auto" w:fill="auto"/>
          </w:tcPr>
          <w:p w14:paraId="7A6AA4E5" w14:textId="77777777" w:rsidR="009D2563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</w:tr>
      <w:tr w:rsidR="009D2563" w:rsidRPr="006A7B23" w:rsidDel="00C77C57" w14:paraId="62F1109A" w14:textId="4A0DE8F7" w:rsidTr="000015EC">
        <w:trPr>
          <w:del w:id="185" w:author="Stephanie Siler" w:date="2018-05-09T14:44:00Z"/>
        </w:trPr>
        <w:tc>
          <w:tcPr>
            <w:tcW w:w="4338" w:type="dxa"/>
            <w:shd w:val="clear" w:color="auto" w:fill="92D050"/>
          </w:tcPr>
          <w:p w14:paraId="37CD892C" w14:textId="70EC7D17" w:rsidR="009D2563" w:rsidRPr="00E12876" w:rsidDel="00C77C57" w:rsidRDefault="009D2563" w:rsidP="009D2563">
            <w:pPr>
              <w:jc w:val="center"/>
              <w:rPr>
                <w:del w:id="186" w:author="Stephanie Siler" w:date="2018-05-09T14:44:00Z"/>
                <w:strike/>
                <w:sz w:val="20"/>
                <w:szCs w:val="20"/>
                <w:rPrChange w:id="187" w:author="Stephanie Siler" w:date="2018-05-09T14:49:00Z">
                  <w:rPr>
                    <w:del w:id="188" w:author="Stephanie Siler" w:date="2018-05-09T14:44:00Z"/>
                    <w:sz w:val="20"/>
                    <w:szCs w:val="20"/>
                  </w:rPr>
                </w:rPrChange>
              </w:rPr>
            </w:pPr>
            <w:del w:id="189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190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 xml:space="preserve">Select the variable you would like </w:delText>
              </w:r>
            </w:del>
          </w:p>
          <w:p w14:paraId="6314340D" w14:textId="6643CB97" w:rsidR="009D2563" w:rsidRPr="00E12876" w:rsidDel="00C77C57" w:rsidRDefault="009D2563" w:rsidP="009D2563">
            <w:pPr>
              <w:jc w:val="center"/>
              <w:rPr>
                <w:del w:id="191" w:author="Stephanie Siler" w:date="2018-05-09T14:44:00Z"/>
                <w:strike/>
                <w:sz w:val="20"/>
                <w:szCs w:val="20"/>
                <w:rPrChange w:id="192" w:author="Stephanie Siler" w:date="2018-05-09T14:49:00Z">
                  <w:rPr>
                    <w:del w:id="193" w:author="Stephanie Siler" w:date="2018-05-09T14:44:00Z"/>
                    <w:sz w:val="20"/>
                    <w:szCs w:val="20"/>
                  </w:rPr>
                </w:rPrChange>
              </w:rPr>
            </w:pPr>
            <w:del w:id="194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195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>to test:</w:delText>
              </w:r>
            </w:del>
          </w:p>
          <w:p w14:paraId="191DB31D" w14:textId="51E65066" w:rsidR="009D2563" w:rsidRPr="00E12876" w:rsidDel="00C77C57" w:rsidRDefault="009D2563" w:rsidP="009D2563">
            <w:pPr>
              <w:jc w:val="center"/>
              <w:rPr>
                <w:del w:id="196" w:author="Stephanie Siler" w:date="2018-05-09T14:44:00Z"/>
                <w:strike/>
                <w:sz w:val="20"/>
                <w:szCs w:val="20"/>
                <w:rPrChange w:id="197" w:author="Stephanie Siler" w:date="2018-05-09T14:49:00Z">
                  <w:rPr>
                    <w:del w:id="198" w:author="Stephanie Siler" w:date="2018-05-09T14:44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4770" w:type="dxa"/>
            <w:gridSpan w:val="2"/>
            <w:shd w:val="clear" w:color="auto" w:fill="92D050"/>
          </w:tcPr>
          <w:p w14:paraId="236D1197" w14:textId="361EEFD3" w:rsidR="009D2563" w:rsidRPr="00E12876" w:rsidDel="00C77C57" w:rsidRDefault="009D2563" w:rsidP="009D2563">
            <w:pPr>
              <w:jc w:val="center"/>
              <w:rPr>
                <w:del w:id="199" w:author="Stephanie Siler" w:date="2018-05-09T14:44:00Z"/>
                <w:b/>
                <w:strike/>
                <w:sz w:val="20"/>
                <w:szCs w:val="20"/>
                <w:rPrChange w:id="200" w:author="Stephanie Siler" w:date="2018-05-09T14:49:00Z">
                  <w:rPr>
                    <w:del w:id="201" w:author="Stephanie Siler" w:date="2018-05-09T14:44:00Z"/>
                    <w:b/>
                    <w:sz w:val="20"/>
                    <w:szCs w:val="20"/>
                  </w:rPr>
                </w:rPrChange>
              </w:rPr>
            </w:pPr>
            <w:del w:id="202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203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 xml:space="preserve">Please select the variable, </w:delText>
              </w:r>
              <w:r w:rsidRPr="00E12876" w:rsidDel="00C77C57">
                <w:rPr>
                  <w:b/>
                  <w:strike/>
                  <w:sz w:val="20"/>
                  <w:szCs w:val="20"/>
                  <w:rPrChange w:id="204" w:author="Stephanie Siler" w:date="2018-05-09T14:49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A(chosen)-T(chosen)-VX, </w:delText>
              </w:r>
            </w:del>
          </w:p>
          <w:p w14:paraId="2A488E38" w14:textId="3938B96E" w:rsidR="009D2563" w:rsidRPr="00E12876" w:rsidDel="00C77C57" w:rsidRDefault="009D2563" w:rsidP="009D2563">
            <w:pPr>
              <w:jc w:val="center"/>
              <w:rPr>
                <w:del w:id="205" w:author="Stephanie Siler" w:date="2018-05-09T14:44:00Z"/>
                <w:strike/>
                <w:sz w:val="20"/>
                <w:szCs w:val="20"/>
                <w:rPrChange w:id="206" w:author="Stephanie Siler" w:date="2018-05-09T14:49:00Z">
                  <w:rPr>
                    <w:del w:id="207" w:author="Stephanie Siler" w:date="2018-05-09T14:44:00Z"/>
                    <w:sz w:val="20"/>
                    <w:szCs w:val="20"/>
                  </w:rPr>
                </w:rPrChange>
              </w:rPr>
            </w:pPr>
            <w:del w:id="208" w:author="Stephanie Siler" w:date="2018-05-09T14:44:00Z">
              <w:r w:rsidRPr="00E12876" w:rsidDel="00C77C57">
                <w:rPr>
                  <w:strike/>
                  <w:sz w:val="20"/>
                  <w:szCs w:val="20"/>
                  <w:rPrChange w:id="209" w:author="Stephanie Siler" w:date="2018-05-09T14:49:00Z">
                    <w:rPr>
                      <w:sz w:val="20"/>
                      <w:szCs w:val="20"/>
                    </w:rPr>
                  </w:rPrChange>
                </w:rPr>
                <w:delText xml:space="preserve">to test </w:delText>
              </w:r>
            </w:del>
          </w:p>
          <w:p w14:paraId="3C84D54F" w14:textId="624B43B4" w:rsidR="009D2563" w:rsidRPr="00E12876" w:rsidDel="00C77C57" w:rsidRDefault="009D2563" w:rsidP="009D2563">
            <w:pPr>
              <w:jc w:val="center"/>
              <w:rPr>
                <w:del w:id="210" w:author="Stephanie Siler" w:date="2018-05-09T14:44:00Z"/>
                <w:strike/>
                <w:sz w:val="20"/>
                <w:szCs w:val="20"/>
                <w:highlight w:val="cyan"/>
                <w:rPrChange w:id="211" w:author="Stephanie Siler" w:date="2018-05-09T14:49:00Z">
                  <w:rPr>
                    <w:del w:id="212" w:author="Stephanie Siler" w:date="2018-05-09T14:44:00Z"/>
                    <w:sz w:val="20"/>
                    <w:szCs w:val="20"/>
                    <w:highlight w:val="cyan"/>
                  </w:rPr>
                </w:rPrChange>
              </w:rPr>
            </w:pPr>
            <w:del w:id="213" w:author="Stephanie Siler" w:date="2018-05-09T14:44:00Z">
              <w:r w:rsidRPr="00E12876" w:rsidDel="00C77C57">
                <w:rPr>
                  <w:strike/>
                  <w:sz w:val="20"/>
                  <w:szCs w:val="20"/>
                  <w:highlight w:val="cyan"/>
                  <w:rPrChange w:id="214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 xml:space="preserve">We will </w:delText>
              </w:r>
              <w:r w:rsidRPr="00E12876" w:rsidDel="00C77C57">
                <w:rPr>
                  <w:strike/>
                  <w:sz w:val="20"/>
                  <w:szCs w:val="20"/>
                  <w:highlight w:val="yellow"/>
                  <w:rPrChange w:id="215" w:author="Stephanie Siler" w:date="2018-05-09T14:49:00Z">
                    <w:rPr>
                      <w:sz w:val="20"/>
                      <w:szCs w:val="20"/>
                      <w:highlight w:val="yellow"/>
                    </w:rPr>
                  </w:rPrChange>
                </w:rPr>
                <w:delText xml:space="preserve">test </w:delText>
              </w:r>
              <w:r w:rsidRPr="00E12876" w:rsidDel="00C77C57">
                <w:rPr>
                  <w:strike/>
                  <w:sz w:val="20"/>
                  <w:szCs w:val="20"/>
                  <w:highlight w:val="cyan"/>
                  <w:rPrChange w:id="216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 xml:space="preserve">the following variable [VX]. </w:delText>
              </w:r>
            </w:del>
          </w:p>
          <w:p w14:paraId="4EF7FECE" w14:textId="1F92C6E6" w:rsidR="009D2563" w:rsidRPr="00E12876" w:rsidDel="00C77C57" w:rsidRDefault="009D2563" w:rsidP="009D2563">
            <w:pPr>
              <w:jc w:val="center"/>
              <w:rPr>
                <w:del w:id="217" w:author="Stephanie Siler" w:date="2018-05-09T14:44:00Z"/>
                <w:strike/>
                <w:sz w:val="20"/>
                <w:szCs w:val="20"/>
                <w:rPrChange w:id="218" w:author="Stephanie Siler" w:date="2018-05-09T14:49:00Z">
                  <w:rPr>
                    <w:del w:id="219" w:author="Stephanie Siler" w:date="2018-05-09T14:44:00Z"/>
                    <w:sz w:val="20"/>
                    <w:szCs w:val="20"/>
                  </w:rPr>
                </w:rPrChange>
              </w:rPr>
            </w:pPr>
            <w:del w:id="220" w:author="Stephanie Siler" w:date="2018-05-09T14:44:00Z">
              <w:r w:rsidRPr="00E12876" w:rsidDel="00C77C57">
                <w:rPr>
                  <w:strike/>
                  <w:sz w:val="20"/>
                  <w:szCs w:val="20"/>
                  <w:highlight w:val="cyan"/>
                  <w:rPrChange w:id="221" w:author="Stephanie Siler" w:date="2018-05-09T14:49:00Z">
                    <w:rPr>
                      <w:sz w:val="20"/>
                      <w:szCs w:val="20"/>
                      <w:highlight w:val="cyan"/>
                    </w:rPr>
                  </w:rPrChange>
                </w:rPr>
                <w:delText>Click on the highlighted button below.</w:delText>
              </w:r>
            </w:del>
          </w:p>
          <w:p w14:paraId="1AF70D24" w14:textId="5CE515BB" w:rsidR="009D2563" w:rsidRPr="00E12876" w:rsidDel="00C77C57" w:rsidRDefault="009D2563" w:rsidP="009D2563">
            <w:pPr>
              <w:jc w:val="center"/>
              <w:rPr>
                <w:del w:id="222" w:author="Stephanie Siler" w:date="2018-05-09T14:44:00Z"/>
                <w:strike/>
                <w:sz w:val="20"/>
                <w:szCs w:val="20"/>
                <w:rPrChange w:id="223" w:author="Stephanie Siler" w:date="2018-05-09T14:49:00Z">
                  <w:rPr>
                    <w:del w:id="224" w:author="Stephanie Siler" w:date="2018-05-09T14:44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3060" w:type="dxa"/>
            <w:shd w:val="pct12" w:color="auto" w:fill="auto"/>
          </w:tcPr>
          <w:p w14:paraId="12BFCB90" w14:textId="5B7F9F44" w:rsidR="009D2563" w:rsidDel="00C77C57" w:rsidRDefault="009D2563" w:rsidP="009D2563">
            <w:pPr>
              <w:jc w:val="center"/>
              <w:rPr>
                <w:del w:id="225" w:author="Stephanie Siler" w:date="2018-05-09T14:44:00Z"/>
                <w:sz w:val="20"/>
                <w:szCs w:val="20"/>
              </w:rPr>
            </w:pPr>
          </w:p>
        </w:tc>
      </w:tr>
      <w:tr w:rsidR="009D2563" w:rsidRPr="006A7B23" w14:paraId="14C39103" w14:textId="77777777" w:rsidTr="000015EC">
        <w:tc>
          <w:tcPr>
            <w:tcW w:w="4338" w:type="dxa"/>
          </w:tcPr>
          <w:p w14:paraId="5516D41D" w14:textId="77777777" w:rsidR="009D2563" w:rsidRPr="00E12876" w:rsidRDefault="009D2563" w:rsidP="009D2563">
            <w:pPr>
              <w:rPr>
                <w:sz w:val="20"/>
                <w:szCs w:val="20"/>
              </w:rPr>
            </w:pPr>
          </w:p>
          <w:p w14:paraId="67D43326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A(chosen)-T(chosen)-V1</w:t>
            </w:r>
          </w:p>
          <w:p w14:paraId="52BB381B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A(chosen)-T(chosen)-V2</w:t>
            </w:r>
          </w:p>
          <w:p w14:paraId="736454F3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A(chosen)-T(chosen)-V3</w:t>
            </w:r>
          </w:p>
          <w:p w14:paraId="6B1BD2C1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A(chosen)-T(chosen)-V4</w:t>
            </w:r>
          </w:p>
          <w:p w14:paraId="25712648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00D66EDA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  <w:p w14:paraId="3D675ABE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A(chosen)-T(chosen)-V1</w:t>
            </w:r>
          </w:p>
          <w:p w14:paraId="4110F1AF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A(chosen)-T(chosen)-V2</w:t>
            </w:r>
          </w:p>
          <w:p w14:paraId="42149087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A(chosen)-T(chosen)-V3</w:t>
            </w:r>
          </w:p>
          <w:p w14:paraId="29F96F99" w14:textId="77777777" w:rsidR="009D2563" w:rsidRPr="00E12876" w:rsidRDefault="009D2563" w:rsidP="009D2563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iCs/>
                <w:sz w:val="20"/>
                <w:szCs w:val="20"/>
              </w:rPr>
              <w:t>A(chosen)-T(chosen)-V4</w:t>
            </w:r>
          </w:p>
          <w:p w14:paraId="613B1147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pct12" w:color="auto" w:fill="auto"/>
          </w:tcPr>
          <w:p w14:paraId="3212C2AF" w14:textId="77777777" w:rsidR="009D2563" w:rsidRPr="006A7B23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</w:tr>
      <w:tr w:rsidR="009D2563" w:rsidRPr="006A7B23" w14:paraId="2926D868" w14:textId="77777777" w:rsidTr="00C854F7">
        <w:tc>
          <w:tcPr>
            <w:tcW w:w="9108" w:type="dxa"/>
            <w:gridSpan w:val="3"/>
            <w:shd w:val="clear" w:color="auto" w:fill="92D050"/>
          </w:tcPr>
          <w:p w14:paraId="2D9EE6F9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92D050"/>
          </w:tcPr>
          <w:p w14:paraId="440FB1DA" w14:textId="77777777" w:rsidR="009D2563" w:rsidRPr="006A7B23" w:rsidDel="00E63441" w:rsidRDefault="009D2563" w:rsidP="009D2563">
            <w:pPr>
              <w:jc w:val="center"/>
              <w:rPr>
                <w:sz w:val="20"/>
                <w:szCs w:val="20"/>
              </w:rPr>
            </w:pPr>
            <w:r w:rsidRPr="006A7B23">
              <w:rPr>
                <w:sz w:val="20"/>
                <w:szCs w:val="20"/>
              </w:rPr>
              <w:t xml:space="preserve">In this </w:t>
            </w:r>
            <w:r w:rsidRPr="00BB50FA">
              <w:rPr>
                <w:sz w:val="20"/>
                <w:szCs w:val="20"/>
              </w:rPr>
              <w:t xml:space="preserve">lesson, </w:t>
            </w:r>
            <w:r w:rsidRPr="009A0026">
              <w:rPr>
                <w:sz w:val="20"/>
                <w:szCs w:val="20"/>
              </w:rPr>
              <w:t>we will ask you</w:t>
            </w:r>
            <w:r w:rsidRPr="00BB50FA">
              <w:rPr>
                <w:sz w:val="20"/>
                <w:szCs w:val="20"/>
              </w:rPr>
              <w:t xml:space="preserve"> to</w:t>
            </w:r>
            <w:r w:rsidRPr="006A7B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set up</w:t>
            </w:r>
            <w:r w:rsidRPr="006A7B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evaluate </w:t>
            </w:r>
            <w:r w:rsidRPr="006A7B23">
              <w:rPr>
                <w:sz w:val="20"/>
                <w:szCs w:val="20"/>
              </w:rPr>
              <w:t>experiments.</w:t>
            </w:r>
          </w:p>
        </w:tc>
      </w:tr>
      <w:tr w:rsidR="009D2563" w:rsidRPr="006A7B23" w:rsidDel="008059A0" w14:paraId="288EE969" w14:textId="6BF780EA" w:rsidTr="004470D3">
        <w:trPr>
          <w:del w:id="226" w:author="Stephanie Siler" w:date="2018-05-09T14:36:00Z"/>
        </w:trPr>
        <w:tc>
          <w:tcPr>
            <w:tcW w:w="4554" w:type="dxa"/>
            <w:gridSpan w:val="2"/>
            <w:shd w:val="clear" w:color="auto" w:fill="92D050"/>
          </w:tcPr>
          <w:p w14:paraId="5248C9F3" w14:textId="01F3F482" w:rsidR="009D2563" w:rsidRPr="00E12876" w:rsidDel="008059A0" w:rsidRDefault="009D2563" w:rsidP="009D2563">
            <w:pPr>
              <w:jc w:val="center"/>
              <w:rPr>
                <w:del w:id="227" w:author="Stephanie Siler" w:date="2018-05-09T14:36:00Z"/>
                <w:sz w:val="20"/>
                <w:szCs w:val="20"/>
              </w:rPr>
            </w:pPr>
            <w:del w:id="228" w:author="Stephanie Siler" w:date="2018-05-09T14:36:00Z">
              <w:r w:rsidRPr="00E12876" w:rsidDel="008059A0">
                <w:rPr>
                  <w:sz w:val="20"/>
                  <w:szCs w:val="20"/>
                  <w:highlight w:val="cyan"/>
                </w:rPr>
                <w:delText>Your research question is</w:delText>
              </w:r>
              <w:r w:rsidRPr="00E12876" w:rsidDel="008059A0">
                <w:rPr>
                  <w:sz w:val="20"/>
                  <w:szCs w:val="20"/>
                </w:rPr>
                <w:delText>:</w:delText>
              </w:r>
            </w:del>
          </w:p>
        </w:tc>
        <w:tc>
          <w:tcPr>
            <w:tcW w:w="4554" w:type="dxa"/>
            <w:shd w:val="clear" w:color="auto" w:fill="92D050"/>
          </w:tcPr>
          <w:p w14:paraId="4D7843A5" w14:textId="4E48557C" w:rsidR="009D2563" w:rsidRPr="00E12876" w:rsidDel="008059A0" w:rsidRDefault="009D2563" w:rsidP="009D2563">
            <w:pPr>
              <w:jc w:val="center"/>
              <w:rPr>
                <w:del w:id="229" w:author="Stephanie Siler" w:date="2018-05-09T14:36:00Z"/>
                <w:sz w:val="20"/>
                <w:szCs w:val="20"/>
              </w:rPr>
            </w:pPr>
            <w:del w:id="230" w:author="Stephanie Siler" w:date="2018-05-09T14:36:00Z">
              <w:r w:rsidRPr="00E12876" w:rsidDel="008059A0">
                <w:rPr>
                  <w:sz w:val="20"/>
                  <w:szCs w:val="20"/>
                  <w:highlight w:val="cyan"/>
                </w:rPr>
                <w:delText>Our research question is:</w:delText>
              </w:r>
            </w:del>
          </w:p>
        </w:tc>
        <w:tc>
          <w:tcPr>
            <w:tcW w:w="3060" w:type="dxa"/>
            <w:shd w:val="clear" w:color="auto" w:fill="92D050"/>
          </w:tcPr>
          <w:p w14:paraId="19C7FF04" w14:textId="48046730" w:rsidR="009D2563" w:rsidRPr="006A7B23" w:rsidDel="008059A0" w:rsidRDefault="009D2563" w:rsidP="009D2563">
            <w:pPr>
              <w:jc w:val="center"/>
              <w:rPr>
                <w:del w:id="231" w:author="Stephanie Siler" w:date="2018-05-09T14:36:00Z"/>
                <w:sz w:val="20"/>
                <w:szCs w:val="20"/>
              </w:rPr>
            </w:pPr>
          </w:p>
        </w:tc>
      </w:tr>
      <w:tr w:rsidR="009D2563" w:rsidRPr="006A7B23" w:rsidDel="008059A0" w14:paraId="3F52890D" w14:textId="3A4884B9" w:rsidTr="00C854F7">
        <w:trPr>
          <w:trHeight w:val="323"/>
          <w:del w:id="232" w:author="Stephanie Siler" w:date="2018-05-09T14:36:00Z"/>
        </w:trPr>
        <w:tc>
          <w:tcPr>
            <w:tcW w:w="9108" w:type="dxa"/>
            <w:gridSpan w:val="3"/>
          </w:tcPr>
          <w:p w14:paraId="0D9D3A63" w14:textId="1789E610" w:rsidR="009D2563" w:rsidRPr="00E12876" w:rsidDel="008059A0" w:rsidRDefault="009D2563" w:rsidP="009D2563">
            <w:pPr>
              <w:jc w:val="center"/>
              <w:rPr>
                <w:del w:id="233" w:author="Stephanie Siler" w:date="2018-05-09T14:36:00Z"/>
                <w:sz w:val="20"/>
                <w:szCs w:val="20"/>
              </w:rPr>
            </w:pPr>
            <w:del w:id="234" w:author="Stephanie Siler" w:date="2018-05-09T14:36:00Z">
              <w:r w:rsidRPr="00E12876" w:rsidDel="008059A0">
                <w:rPr>
                  <w:b/>
                  <w:bCs/>
                  <w:sz w:val="20"/>
                  <w:szCs w:val="20"/>
                  <w:highlight w:val="yellow"/>
                </w:rPr>
                <w:delText>Does the [</w:delText>
              </w:r>
              <w:r w:rsidRPr="00E12876" w:rsidDel="008059A0">
                <w:rPr>
                  <w:b/>
                  <w:iCs/>
                  <w:sz w:val="20"/>
                  <w:szCs w:val="20"/>
                  <w:highlight w:val="yellow"/>
                </w:rPr>
                <w:delText>A(chosen)-T(chosen)-V(chosen)]</w:delText>
              </w:r>
              <w:r w:rsidRPr="00E12876" w:rsidDel="008059A0">
                <w:rPr>
                  <w:b/>
                  <w:bCs/>
                  <w:sz w:val="20"/>
                  <w:szCs w:val="20"/>
                  <w:highlight w:val="yellow"/>
                </w:rPr>
                <w:delText xml:space="preserve"> affect the [DVg-A(chosen)-T(chosen)]?</w:delText>
              </w:r>
            </w:del>
          </w:p>
          <w:p w14:paraId="63D5A840" w14:textId="204BB587" w:rsidR="009D2563" w:rsidRPr="00E12876" w:rsidDel="008059A0" w:rsidRDefault="009D2563" w:rsidP="009D2563">
            <w:pPr>
              <w:jc w:val="center"/>
              <w:rPr>
                <w:del w:id="235" w:author="Stephanie Siler" w:date="2018-05-09T14:36:00Z"/>
                <w:sz w:val="20"/>
                <w:szCs w:val="20"/>
              </w:rPr>
            </w:pPr>
          </w:p>
          <w:p w14:paraId="16A4999C" w14:textId="0D6713DF" w:rsidR="009D2563" w:rsidRPr="00E12876" w:rsidDel="008059A0" w:rsidRDefault="009D2563" w:rsidP="009D2563">
            <w:pPr>
              <w:jc w:val="center"/>
              <w:rPr>
                <w:del w:id="236" w:author="Stephanie Siler" w:date="2018-05-09T14:36:00Z"/>
                <w:sz w:val="20"/>
                <w:szCs w:val="20"/>
              </w:rPr>
            </w:pPr>
            <w:del w:id="237" w:author="Stephanie Siler" w:date="2018-05-09T14:36:00Z">
              <w:r w:rsidRPr="00E12876" w:rsidDel="008059A0">
                <w:rPr>
                  <w:sz w:val="20"/>
                  <w:szCs w:val="20"/>
                  <w:highlight w:val="cyan"/>
                </w:rPr>
                <w:delText>(the RQ in demo has IV and DV reversed: Is [DV] affected by [IV])? Please use format above)</w:delText>
              </w:r>
            </w:del>
          </w:p>
        </w:tc>
        <w:tc>
          <w:tcPr>
            <w:tcW w:w="3060" w:type="dxa"/>
          </w:tcPr>
          <w:p w14:paraId="43A5C0E6" w14:textId="1D32B624" w:rsidR="009D2563" w:rsidDel="008059A0" w:rsidRDefault="009D2563" w:rsidP="009D2563">
            <w:pPr>
              <w:jc w:val="center"/>
              <w:rPr>
                <w:del w:id="238" w:author="Stephanie Siler" w:date="2018-05-09T14:36:00Z"/>
                <w:b/>
                <w:bCs/>
                <w:sz w:val="20"/>
                <w:szCs w:val="20"/>
              </w:rPr>
            </w:pPr>
            <w:del w:id="239" w:author="Stephanie Siler" w:date="2018-05-09T14:36:00Z">
              <w:r w:rsidDel="008059A0">
                <w:rPr>
                  <w:b/>
                  <w:bCs/>
                  <w:sz w:val="20"/>
                  <w:szCs w:val="20"/>
                </w:rPr>
                <w:delText xml:space="preserve">We will set up experiments to see what affects the </w:delText>
              </w:r>
            </w:del>
          </w:p>
          <w:p w14:paraId="48E61F7B" w14:textId="2E9C3921" w:rsidR="009D2563" w:rsidRPr="006A7B23" w:rsidDel="008059A0" w:rsidRDefault="009D2563" w:rsidP="009D2563">
            <w:pPr>
              <w:jc w:val="center"/>
              <w:rPr>
                <w:del w:id="240" w:author="Stephanie Siler" w:date="2018-05-09T14:36:00Z"/>
                <w:b/>
                <w:bCs/>
                <w:sz w:val="20"/>
                <w:szCs w:val="20"/>
              </w:rPr>
            </w:pPr>
            <w:del w:id="241" w:author="Stephanie Siler" w:date="2018-05-09T14:36:00Z">
              <w:r w:rsidRPr="006A7B23" w:rsidDel="008059A0">
                <w:rPr>
                  <w:b/>
                  <w:bCs/>
                  <w:sz w:val="20"/>
                  <w:szCs w:val="20"/>
                </w:rPr>
                <w:delText>[DVg</w:delText>
              </w:r>
              <w:r w:rsidDel="008059A0">
                <w:rPr>
                  <w:b/>
                  <w:bCs/>
                  <w:sz w:val="20"/>
                  <w:szCs w:val="20"/>
                </w:rPr>
                <w:delText>-A(chosen)-T(chosen)].</w:delText>
              </w:r>
            </w:del>
          </w:p>
        </w:tc>
      </w:tr>
      <w:tr w:rsidR="009D2563" w:rsidRPr="006A7B23" w14:paraId="71DF5DFE" w14:textId="77777777" w:rsidTr="003348FA">
        <w:tc>
          <w:tcPr>
            <w:tcW w:w="9108" w:type="dxa"/>
            <w:gridSpan w:val="3"/>
            <w:shd w:val="clear" w:color="auto" w:fill="92D050"/>
          </w:tcPr>
          <w:p w14:paraId="5C60899E" w14:textId="77777777" w:rsidR="009D2563" w:rsidRPr="00E12876" w:rsidRDefault="009D2563" w:rsidP="009D2563">
            <w:pPr>
              <w:jc w:val="center"/>
              <w:rPr>
                <w:sz w:val="20"/>
                <w:szCs w:val="20"/>
              </w:rPr>
            </w:pPr>
          </w:p>
          <w:p w14:paraId="2AEE8C3E" w14:textId="77777777" w:rsidR="009D2563" w:rsidRDefault="009D2563" w:rsidP="009D2563">
            <w:pPr>
              <w:jc w:val="center"/>
              <w:rPr>
                <w:ins w:id="242" w:author="Stephanie Siler" w:date="2018-11-12T15:47:00Z"/>
                <w:bCs/>
                <w:strike/>
                <w:sz w:val="20"/>
                <w:szCs w:val="20"/>
              </w:rPr>
            </w:pPr>
            <w:r w:rsidRPr="007F39A2">
              <w:rPr>
                <w:bCs/>
                <w:strike/>
                <w:sz w:val="20"/>
                <w:szCs w:val="20"/>
                <w:rPrChange w:id="243" w:author="Stephanie Siler" w:date="2018-11-12T15:47:00Z">
                  <w:rPr>
                    <w:bCs/>
                    <w:sz w:val="20"/>
                    <w:szCs w:val="20"/>
                    <w:highlight w:val="green"/>
                  </w:rPr>
                </w:rPrChange>
              </w:rPr>
              <w:t>Let’s see how this experiment works.</w:t>
            </w:r>
          </w:p>
          <w:p w14:paraId="7E8C60B0" w14:textId="0D790686" w:rsidR="007F39A2" w:rsidRPr="007F39A2" w:rsidRDefault="007F39A2" w:rsidP="009D2563">
            <w:pPr>
              <w:jc w:val="center"/>
              <w:rPr>
                <w:bCs/>
                <w:strike/>
                <w:sz w:val="20"/>
                <w:szCs w:val="20"/>
                <w:rPrChange w:id="244" w:author="Stephanie Siler" w:date="2018-11-12T15:47:00Z">
                  <w:rPr>
                    <w:bCs/>
                    <w:sz w:val="20"/>
                    <w:szCs w:val="20"/>
                  </w:rPr>
                </w:rPrChange>
              </w:rPr>
            </w:pPr>
            <w:ins w:id="245" w:author="Stephanie Siler" w:date="2018-11-12T15:47:00Z">
              <w:r>
                <w:rPr>
                  <w:rFonts w:ascii="Segoe UI" w:hAnsi="Segoe UI" w:cs="Segoe UI"/>
                  <w:color w:val="24292E"/>
                  <w:sz w:val="21"/>
                  <w:szCs w:val="21"/>
                  <w:shd w:val="clear" w:color="auto" w:fill="FFFFFF"/>
                </w:rPr>
                <w:t>Let's see the procedure for one practice trial for this experiment.</w:t>
              </w:r>
            </w:ins>
            <w:bookmarkStart w:id="246" w:name="_GoBack"/>
            <w:bookmarkEnd w:id="246"/>
          </w:p>
        </w:tc>
        <w:tc>
          <w:tcPr>
            <w:tcW w:w="3060" w:type="dxa"/>
            <w:shd w:val="clear" w:color="auto" w:fill="92D050"/>
          </w:tcPr>
          <w:p w14:paraId="6A664E86" w14:textId="66929A05" w:rsidR="009D2563" w:rsidRPr="006A7B23" w:rsidDel="00196F5C" w:rsidRDefault="009D2563" w:rsidP="009D2563">
            <w:pPr>
              <w:jc w:val="center"/>
              <w:rPr>
                <w:bCs/>
                <w:sz w:val="20"/>
                <w:szCs w:val="20"/>
              </w:rPr>
            </w:pPr>
            <w:r w:rsidRPr="007E214A">
              <w:rPr>
                <w:bCs/>
                <w:strike/>
                <w:sz w:val="20"/>
                <w:szCs w:val="20"/>
                <w:rPrChange w:id="247" w:author="Stephanie Siler" w:date="2018-11-12T15:47:00Z">
                  <w:rPr>
                    <w:bCs/>
                    <w:sz w:val="20"/>
                    <w:szCs w:val="20"/>
                  </w:rPr>
                </w:rPrChange>
              </w:rPr>
              <w:t>Here i</w:t>
            </w:r>
            <w:r w:rsidRPr="00AB5B23">
              <w:rPr>
                <w:bCs/>
                <w:strike/>
                <w:sz w:val="20"/>
                <w:szCs w:val="20"/>
                <w:rPrChange w:id="248" w:author="Stephanie Siler" w:date="2018-11-12T15:45:00Z">
                  <w:rPr>
                    <w:bCs/>
                    <w:sz w:val="20"/>
                    <w:szCs w:val="20"/>
                  </w:rPr>
                </w:rPrChange>
              </w:rPr>
              <w:t>s how these experiments work</w:t>
            </w:r>
            <w:r>
              <w:rPr>
                <w:bCs/>
                <w:sz w:val="20"/>
                <w:szCs w:val="20"/>
              </w:rPr>
              <w:t>.</w:t>
            </w:r>
            <w:ins w:id="249" w:author="Stephanie Siler" w:date="2018-11-12T15:45:00Z">
              <w:r w:rsidR="00AB5B23">
                <w:rPr>
                  <w:bCs/>
                  <w:sz w:val="20"/>
                  <w:szCs w:val="20"/>
                </w:rPr>
                <w:t xml:space="preserve"> </w:t>
              </w:r>
              <w:r w:rsidR="007E214A">
                <w:rPr>
                  <w:bCs/>
                  <w:sz w:val="20"/>
                  <w:szCs w:val="20"/>
                </w:rPr>
                <w:t>Here is t</w:t>
              </w:r>
              <w:r w:rsidR="00AB5B23">
                <w:rPr>
                  <w:bCs/>
                  <w:sz w:val="20"/>
                  <w:szCs w:val="20"/>
                </w:rPr>
                <w:t>he procedure for one practice trial for this experiment.</w:t>
              </w:r>
            </w:ins>
          </w:p>
        </w:tc>
      </w:tr>
      <w:tr w:rsidR="009D2563" w:rsidRPr="006A7B23" w14:paraId="41D01213" w14:textId="77777777" w:rsidTr="003348FA">
        <w:trPr>
          <w:ins w:id="250" w:author="Stephanie Siler" w:date="2018-05-09T14:11:00Z"/>
        </w:trPr>
        <w:tc>
          <w:tcPr>
            <w:tcW w:w="9108" w:type="dxa"/>
            <w:gridSpan w:val="3"/>
            <w:shd w:val="clear" w:color="auto" w:fill="92D050"/>
          </w:tcPr>
          <w:p w14:paraId="27AFF5FB" w14:textId="53AD34C5" w:rsidR="009D2563" w:rsidRPr="00E12876" w:rsidRDefault="009D2563" w:rsidP="009D2563">
            <w:pPr>
              <w:jc w:val="center"/>
              <w:rPr>
                <w:ins w:id="251" w:author="Stephanie Siler" w:date="2018-05-09T14:11:00Z"/>
                <w:sz w:val="20"/>
                <w:szCs w:val="20"/>
              </w:rPr>
            </w:pPr>
            <w:ins w:id="252" w:author="Stephanie Siler" w:date="2018-05-09T14:11:00Z">
              <w:r w:rsidRPr="00E12876">
                <w:rPr>
                  <w:sz w:val="20"/>
                  <w:szCs w:val="20"/>
                </w:rPr>
                <w:t>Here are all of the materials that may be necessary for this experiment.</w:t>
              </w:r>
            </w:ins>
          </w:p>
          <w:p w14:paraId="5540996C" w14:textId="77777777" w:rsidR="009D2563" w:rsidRPr="00E12876" w:rsidRDefault="009D2563" w:rsidP="009D2563">
            <w:pPr>
              <w:jc w:val="center"/>
              <w:rPr>
                <w:ins w:id="253" w:author="Stephanie Siler" w:date="2018-05-09T14:12:00Z"/>
                <w:sz w:val="20"/>
                <w:szCs w:val="20"/>
              </w:rPr>
            </w:pPr>
          </w:p>
          <w:p w14:paraId="5DDB06CA" w14:textId="3704B288" w:rsidR="009D2563" w:rsidRPr="00E12876" w:rsidRDefault="009D2563" w:rsidP="009D2563">
            <w:pPr>
              <w:jc w:val="center"/>
              <w:rPr>
                <w:ins w:id="254" w:author="Stephanie Siler" w:date="2018-05-09T14:11:00Z"/>
                <w:sz w:val="20"/>
                <w:szCs w:val="20"/>
              </w:rPr>
            </w:pPr>
            <w:ins w:id="255" w:author="Stephanie Siler" w:date="2018-05-09T14:12:00Z">
              <w:r w:rsidRPr="00E12876">
                <w:rPr>
                  <w:sz w:val="20"/>
                  <w:szCs w:val="20"/>
                </w:rPr>
                <w:t>[materials stated]</w:t>
              </w:r>
            </w:ins>
          </w:p>
        </w:tc>
        <w:tc>
          <w:tcPr>
            <w:tcW w:w="3060" w:type="dxa"/>
            <w:shd w:val="clear" w:color="auto" w:fill="92D050"/>
          </w:tcPr>
          <w:p w14:paraId="36A061AE" w14:textId="77777777" w:rsidR="009D2563" w:rsidRDefault="009D2563" w:rsidP="009D2563">
            <w:pPr>
              <w:jc w:val="center"/>
              <w:rPr>
                <w:ins w:id="256" w:author="Stephanie Siler" w:date="2018-05-09T14:11:00Z"/>
                <w:bCs/>
                <w:sz w:val="20"/>
                <w:szCs w:val="20"/>
              </w:rPr>
            </w:pPr>
          </w:p>
        </w:tc>
      </w:tr>
      <w:tr w:rsidR="009D2563" w:rsidRPr="006A7B23" w14:paraId="41772D46" w14:textId="77777777" w:rsidTr="007454E5">
        <w:tc>
          <w:tcPr>
            <w:tcW w:w="12168" w:type="dxa"/>
            <w:gridSpan w:val="4"/>
          </w:tcPr>
          <w:p w14:paraId="2125C805" w14:textId="77777777" w:rsidR="009D2563" w:rsidRPr="00E12876" w:rsidRDefault="009D2563" w:rsidP="009D2563">
            <w:pPr>
              <w:jc w:val="center"/>
              <w:rPr>
                <w:b/>
                <w:sz w:val="20"/>
                <w:szCs w:val="20"/>
              </w:rPr>
            </w:pPr>
            <w:r w:rsidRPr="00E12876">
              <w:rPr>
                <w:b/>
                <w:sz w:val="20"/>
                <w:szCs w:val="20"/>
              </w:rPr>
              <w:t>[A(chosen)-T(chosen)-</w:t>
            </w:r>
            <w:proofErr w:type="spellStart"/>
            <w:r w:rsidRPr="00E12876">
              <w:rPr>
                <w:b/>
                <w:sz w:val="20"/>
                <w:szCs w:val="20"/>
              </w:rPr>
              <w:t>IntroExp</w:t>
            </w:r>
            <w:proofErr w:type="spellEnd"/>
            <w:r w:rsidRPr="00E12876">
              <w:rPr>
                <w:b/>
                <w:sz w:val="20"/>
                <w:szCs w:val="20"/>
              </w:rPr>
              <w:t>]</w:t>
            </w:r>
          </w:p>
        </w:tc>
      </w:tr>
      <w:tr w:rsidR="009D2563" w:rsidRPr="006A7B23" w:rsidDel="00521C20" w14:paraId="452F8CBB" w14:textId="5C5C7D38" w:rsidTr="00AE202D">
        <w:trPr>
          <w:del w:id="257" w:author="Stephanie Siler" w:date="2018-05-09T14:16:00Z"/>
        </w:trPr>
        <w:tc>
          <w:tcPr>
            <w:tcW w:w="12168" w:type="dxa"/>
            <w:gridSpan w:val="4"/>
          </w:tcPr>
          <w:p w14:paraId="61779F85" w14:textId="7BE0063E" w:rsidR="009D2563" w:rsidRPr="00E12876" w:rsidDel="00521C20" w:rsidRDefault="009D2563" w:rsidP="009D2563">
            <w:pPr>
              <w:jc w:val="center"/>
              <w:rPr>
                <w:del w:id="258" w:author="Stephanie Siler" w:date="2018-05-09T14:16:00Z"/>
                <w:bCs/>
                <w:sz w:val="20"/>
                <w:szCs w:val="20"/>
              </w:rPr>
            </w:pPr>
          </w:p>
        </w:tc>
      </w:tr>
      <w:tr w:rsidR="009D2563" w:rsidRPr="006A7B23" w14:paraId="688406FB" w14:textId="77777777" w:rsidTr="009B0162">
        <w:trPr>
          <w:trHeight w:val="368"/>
        </w:trPr>
        <w:tc>
          <w:tcPr>
            <w:tcW w:w="12168" w:type="dxa"/>
            <w:gridSpan w:val="4"/>
          </w:tcPr>
          <w:p w14:paraId="4C36AC7D" w14:textId="77777777" w:rsidR="009D2563" w:rsidRPr="00E12876" w:rsidRDefault="009D2563" w:rsidP="009D2563">
            <w:pPr>
              <w:jc w:val="center"/>
              <w:rPr>
                <w:bCs/>
                <w:sz w:val="20"/>
                <w:szCs w:val="20"/>
              </w:rPr>
            </w:pPr>
            <w:r w:rsidRPr="00E12876">
              <w:rPr>
                <w:bCs/>
                <w:sz w:val="20"/>
                <w:szCs w:val="20"/>
              </w:rPr>
              <w:t xml:space="preserve">We can measure the </w:t>
            </w:r>
            <w:r w:rsidRPr="00E12876">
              <w:rPr>
                <w:b/>
                <w:bCs/>
                <w:sz w:val="20"/>
                <w:szCs w:val="20"/>
              </w:rPr>
              <w:t>[DVs-</w:t>
            </w:r>
            <w:proofErr w:type="gramStart"/>
            <w:r w:rsidRPr="00E12876">
              <w:rPr>
                <w:b/>
                <w:bCs/>
                <w:sz w:val="20"/>
                <w:szCs w:val="20"/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</w:rPr>
              <w:t>chosen)-T(chosen)].</w:t>
            </w:r>
          </w:p>
        </w:tc>
      </w:tr>
      <w:tr w:rsidR="009D2563" w:rsidRPr="006A7B23" w14:paraId="0A1B11DB" w14:textId="77777777" w:rsidTr="009B0162">
        <w:trPr>
          <w:trHeight w:val="368"/>
          <w:ins w:id="259" w:author="Stephanie Siler" w:date="2018-05-09T14:16:00Z"/>
        </w:trPr>
        <w:tc>
          <w:tcPr>
            <w:tcW w:w="12168" w:type="dxa"/>
            <w:gridSpan w:val="4"/>
          </w:tcPr>
          <w:p w14:paraId="648224BB" w14:textId="4704A75C" w:rsidR="009D2563" w:rsidRPr="00E12876" w:rsidRDefault="009D2563" w:rsidP="009D2563">
            <w:pPr>
              <w:jc w:val="center"/>
              <w:rPr>
                <w:ins w:id="260" w:author="Stephanie Siler" w:date="2018-05-09T14:16:00Z"/>
                <w:bCs/>
                <w:sz w:val="20"/>
                <w:szCs w:val="20"/>
              </w:rPr>
            </w:pPr>
            <w:ins w:id="261" w:author="Stephanie Siler" w:date="2018-05-09T14:16:00Z">
              <w:r w:rsidRPr="00E12876">
                <w:rPr>
                  <w:bCs/>
                  <w:sz w:val="20"/>
                  <w:szCs w:val="20"/>
                </w:rPr>
                <w:t xml:space="preserve">Push the button in the middle of the screen to see </w:t>
              </w:r>
            </w:ins>
            <w:ins w:id="262" w:author="Stephanie Siler" w:date="2018-05-09T14:17:00Z">
              <w:r w:rsidRPr="00E12876">
                <w:rPr>
                  <w:bCs/>
                  <w:sz w:val="20"/>
                  <w:szCs w:val="20"/>
                </w:rPr>
                <w:t>how this experiment works.</w:t>
              </w:r>
            </w:ins>
          </w:p>
          <w:p w14:paraId="20842F66" w14:textId="77777777" w:rsidR="009D2563" w:rsidRPr="00E12876" w:rsidRDefault="009D2563" w:rsidP="009D2563">
            <w:pPr>
              <w:jc w:val="center"/>
              <w:rPr>
                <w:ins w:id="263" w:author="Stephanie Siler" w:date="2018-05-09T14:16:00Z"/>
                <w:bCs/>
                <w:sz w:val="20"/>
                <w:szCs w:val="20"/>
              </w:rPr>
            </w:pPr>
          </w:p>
        </w:tc>
      </w:tr>
      <w:tr w:rsidR="009D2563" w:rsidRPr="006A7B23" w14:paraId="0224A613" w14:textId="77777777" w:rsidTr="009E6728">
        <w:tc>
          <w:tcPr>
            <w:tcW w:w="12168" w:type="dxa"/>
            <w:gridSpan w:val="4"/>
          </w:tcPr>
          <w:p w14:paraId="2C0CC7A4" w14:textId="3E28C6F0" w:rsidR="009D2563" w:rsidRPr="00E12876" w:rsidRDefault="009D2563" w:rsidP="009D2563">
            <w:pPr>
              <w:jc w:val="center"/>
              <w:rPr>
                <w:bCs/>
                <w:sz w:val="20"/>
                <w:szCs w:val="20"/>
                <w:rPrChange w:id="264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6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In this experiment, there are only four things we can change. Any of these might make a difference in the</w:t>
            </w:r>
            <w:ins w:id="266" w:author="Stephanie Siler" w:date="2018-05-09T14:37:00Z">
              <w:r w:rsidR="004F2DD6" w:rsidRPr="00E12876">
                <w:rPr>
                  <w:bCs/>
                  <w:sz w:val="20"/>
                  <w:szCs w:val="20"/>
                  <w:rPrChange w:id="267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r w:rsidRPr="00E12876">
              <w:rPr>
                <w:b/>
                <w:bCs/>
                <w:sz w:val="20"/>
                <w:szCs w:val="20"/>
                <w:rPrChange w:id="268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[DVs-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6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70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chosen)-T(chosen)].</w:t>
            </w:r>
          </w:p>
          <w:p w14:paraId="0153AD1B" w14:textId="77777777" w:rsidR="009D2563" w:rsidRPr="00E12876" w:rsidRDefault="009D2563" w:rsidP="009D2563">
            <w:pPr>
              <w:jc w:val="center"/>
              <w:rPr>
                <w:bCs/>
                <w:sz w:val="20"/>
                <w:szCs w:val="20"/>
                <w:rPrChange w:id="27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</w:tc>
      </w:tr>
      <w:tr w:rsidR="004F2DD6" w:rsidRPr="006A7B23" w14:paraId="0F145D12" w14:textId="77777777" w:rsidTr="00CC61BD">
        <w:tc>
          <w:tcPr>
            <w:tcW w:w="4338" w:type="dxa"/>
          </w:tcPr>
          <w:p w14:paraId="5F978F3D" w14:textId="7573736D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72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7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lastRenderedPageBreak/>
              <w:t>These are the 4 variables you can test in this experiment.</w:t>
            </w:r>
          </w:p>
        </w:tc>
        <w:tc>
          <w:tcPr>
            <w:tcW w:w="4770" w:type="dxa"/>
            <w:gridSpan w:val="2"/>
          </w:tcPr>
          <w:p w14:paraId="545F0CDF" w14:textId="3F8A0A0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74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275" w:author="Stephanie Siler" w:date="2018-05-09T14:38:00Z">
              <w:r w:rsidRPr="00E12876">
                <w:rPr>
                  <w:bCs/>
                  <w:sz w:val="20"/>
                  <w:szCs w:val="20"/>
                  <w:rPrChange w:id="276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These are the 4 variables WE can test in this experiment.</w:t>
              </w:r>
            </w:ins>
          </w:p>
        </w:tc>
        <w:tc>
          <w:tcPr>
            <w:tcW w:w="3060" w:type="dxa"/>
          </w:tcPr>
          <w:p w14:paraId="381B6C3E" w14:textId="69CC59A2" w:rsidR="004F2DD6" w:rsidRPr="00C971F3" w:rsidRDefault="004F2DD6" w:rsidP="004F2DD6">
            <w:pPr>
              <w:jc w:val="center"/>
              <w:rPr>
                <w:bCs/>
                <w:color w:val="FD414E"/>
                <w:sz w:val="20"/>
                <w:szCs w:val="20"/>
              </w:rPr>
            </w:pPr>
          </w:p>
        </w:tc>
      </w:tr>
      <w:tr w:rsidR="004F2DD6" w:rsidRPr="006A7B23" w14:paraId="489B0785" w14:textId="77777777" w:rsidTr="00BB1364">
        <w:tc>
          <w:tcPr>
            <w:tcW w:w="12168" w:type="dxa"/>
            <w:gridSpan w:val="4"/>
          </w:tcPr>
          <w:p w14:paraId="5303E265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7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7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#1: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7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80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chosen)-T(chosen)-V1</w:t>
            </w:r>
            <w:r w:rsidRPr="00E12876">
              <w:rPr>
                <w:bCs/>
                <w:sz w:val="20"/>
                <w:szCs w:val="20"/>
                <w:rPrChange w:id="28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can be [</w:t>
            </w:r>
            <w:r w:rsidRPr="00E12876">
              <w:rPr>
                <w:b/>
                <w:bCs/>
                <w:sz w:val="20"/>
                <w:szCs w:val="20"/>
                <w:rPrChange w:id="28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A(chosen)-T(chosen)-V1-L1] </w:t>
            </w:r>
            <w:r w:rsidRPr="00E12876">
              <w:rPr>
                <w:bCs/>
                <w:sz w:val="20"/>
                <w:szCs w:val="20"/>
                <w:rPrChange w:id="28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or</w:t>
            </w:r>
            <w:r w:rsidRPr="00E12876">
              <w:rPr>
                <w:b/>
                <w:bCs/>
                <w:sz w:val="20"/>
                <w:szCs w:val="20"/>
                <w:rPrChange w:id="284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 [A(chosen)-T(chosen)-V1-L2], </w:t>
            </w:r>
            <w:r w:rsidRPr="00E12876">
              <w:rPr>
                <w:bCs/>
                <w:sz w:val="20"/>
                <w:szCs w:val="20"/>
                <w:rPrChange w:id="28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might make a difference.</w:t>
            </w:r>
          </w:p>
          <w:p w14:paraId="57112A92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86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</w:tc>
      </w:tr>
      <w:tr w:rsidR="004F2DD6" w:rsidRPr="006A7B23" w14:paraId="0024F303" w14:textId="77777777" w:rsidTr="0083041C">
        <w:trPr>
          <w:trHeight w:val="377"/>
        </w:trPr>
        <w:tc>
          <w:tcPr>
            <w:tcW w:w="12168" w:type="dxa"/>
            <w:gridSpan w:val="4"/>
          </w:tcPr>
          <w:p w14:paraId="7E7C430B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8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8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#2: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8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90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chosen)-T(chosen)-V2</w:t>
            </w:r>
            <w:r w:rsidRPr="00E12876">
              <w:rPr>
                <w:bCs/>
                <w:sz w:val="20"/>
                <w:szCs w:val="20"/>
                <w:rPrChange w:id="29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is either [</w:t>
            </w:r>
            <w:r w:rsidRPr="00E12876">
              <w:rPr>
                <w:b/>
                <w:bCs/>
                <w:sz w:val="20"/>
                <w:szCs w:val="20"/>
                <w:rPrChange w:id="29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A(chosen)-T(chosen)-V2-L1] </w:t>
            </w:r>
            <w:r w:rsidRPr="00E12876">
              <w:rPr>
                <w:bCs/>
                <w:sz w:val="20"/>
                <w:szCs w:val="20"/>
                <w:rPrChange w:id="29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or [</w:t>
            </w:r>
            <w:r w:rsidRPr="00E12876">
              <w:rPr>
                <w:b/>
                <w:bCs/>
                <w:sz w:val="20"/>
                <w:szCs w:val="20"/>
                <w:rPrChange w:id="294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A(chosen)-T(chosen)-V2-L2]</w:t>
            </w:r>
            <w:r w:rsidRPr="00E12876">
              <w:rPr>
                <w:bCs/>
                <w:sz w:val="20"/>
                <w:szCs w:val="20"/>
                <w:rPrChange w:id="29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, might make a difference.</w:t>
            </w:r>
          </w:p>
        </w:tc>
      </w:tr>
      <w:tr w:rsidR="004F2DD6" w:rsidRPr="006A7B23" w14:paraId="14759FA9" w14:textId="77777777" w:rsidTr="001C7EC1">
        <w:trPr>
          <w:trHeight w:val="368"/>
        </w:trPr>
        <w:tc>
          <w:tcPr>
            <w:tcW w:w="12168" w:type="dxa"/>
            <w:gridSpan w:val="4"/>
          </w:tcPr>
          <w:p w14:paraId="248B70DD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296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29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#3: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298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29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chosen)-T(chosen)-V3</w:t>
            </w:r>
            <w:r w:rsidRPr="00E12876">
              <w:rPr>
                <w:bCs/>
                <w:sz w:val="20"/>
                <w:szCs w:val="20"/>
                <w:rPrChange w:id="300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can be [</w:t>
            </w:r>
            <w:r w:rsidRPr="00E12876">
              <w:rPr>
                <w:b/>
                <w:bCs/>
                <w:sz w:val="20"/>
                <w:szCs w:val="20"/>
                <w:rPrChange w:id="301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A(chosen)-T(chosen)-V3-L1</w:t>
            </w:r>
            <w:r w:rsidRPr="00E12876">
              <w:rPr>
                <w:bCs/>
                <w:sz w:val="20"/>
                <w:szCs w:val="20"/>
                <w:rPrChange w:id="302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 or [</w:t>
            </w:r>
            <w:r w:rsidRPr="00E12876">
              <w:rPr>
                <w:b/>
                <w:bCs/>
                <w:sz w:val="20"/>
                <w:szCs w:val="20"/>
                <w:rPrChange w:id="303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A(chosen)-T(chosen)-V3-L2</w:t>
            </w:r>
            <w:r w:rsidRPr="00E12876">
              <w:rPr>
                <w:bCs/>
                <w:sz w:val="20"/>
                <w:szCs w:val="20"/>
                <w:rPrChange w:id="304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might make a difference.</w:t>
            </w:r>
          </w:p>
        </w:tc>
      </w:tr>
      <w:tr w:rsidR="004F2DD6" w:rsidRPr="006A7B23" w14:paraId="28485786" w14:textId="77777777" w:rsidTr="006D0D5C">
        <w:trPr>
          <w:trHeight w:val="368"/>
        </w:trPr>
        <w:tc>
          <w:tcPr>
            <w:tcW w:w="12168" w:type="dxa"/>
            <w:gridSpan w:val="4"/>
          </w:tcPr>
          <w:p w14:paraId="7F7AE24B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0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06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#4: And the [</w:t>
            </w:r>
            <w:proofErr w:type="gramStart"/>
            <w:r w:rsidRPr="00E12876">
              <w:rPr>
                <w:b/>
                <w:bCs/>
                <w:sz w:val="20"/>
                <w:szCs w:val="20"/>
                <w:rPrChange w:id="307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bCs/>
                <w:sz w:val="20"/>
                <w:szCs w:val="20"/>
                <w:rPrChange w:id="308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chosen)-T(chosen)-V4</w:t>
            </w:r>
            <w:r w:rsidRPr="00E12876">
              <w:rPr>
                <w:bCs/>
                <w:sz w:val="20"/>
                <w:szCs w:val="20"/>
                <w:rPrChange w:id="309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], which can be [</w:t>
            </w:r>
            <w:r w:rsidRPr="00E12876">
              <w:rPr>
                <w:b/>
                <w:bCs/>
                <w:sz w:val="20"/>
                <w:szCs w:val="20"/>
                <w:rPrChange w:id="310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A(chosen)-T(chosen)-V4-L1</w:t>
            </w:r>
            <w:r w:rsidRPr="00E12876">
              <w:rPr>
                <w:bCs/>
                <w:sz w:val="20"/>
                <w:szCs w:val="20"/>
                <w:rPrChange w:id="311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 or [</w:t>
            </w:r>
            <w:r w:rsidRPr="00E12876">
              <w:rPr>
                <w:b/>
                <w:bCs/>
                <w:sz w:val="20"/>
                <w:szCs w:val="20"/>
                <w:rPrChange w:id="31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A(chosen)-T(chosen)-V4-L2</w:t>
            </w:r>
            <w:r w:rsidRPr="00E12876">
              <w:rPr>
                <w:bCs/>
                <w:sz w:val="20"/>
                <w:szCs w:val="20"/>
                <w:rPrChange w:id="31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].</w:t>
            </w:r>
          </w:p>
        </w:tc>
      </w:tr>
      <w:tr w:rsidR="004F2DD6" w:rsidRPr="006A7B23" w14:paraId="4B44870F" w14:textId="77777777" w:rsidTr="001C0467">
        <w:trPr>
          <w:trHeight w:val="395"/>
        </w:trPr>
        <w:tc>
          <w:tcPr>
            <w:tcW w:w="12168" w:type="dxa"/>
            <w:gridSpan w:val="4"/>
            <w:shd w:val="clear" w:color="auto" w:fill="92D050"/>
          </w:tcPr>
          <w:p w14:paraId="7A528851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</w:rPr>
            </w:pPr>
            <w:r w:rsidRPr="00E12876">
              <w:rPr>
                <w:bCs/>
                <w:sz w:val="20"/>
                <w:szCs w:val="20"/>
                <w:rPrChange w:id="314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This also might make a difference.</w:t>
            </w:r>
          </w:p>
        </w:tc>
      </w:tr>
      <w:tr w:rsidR="004F2DD6" w:rsidRPr="006A7B23" w14:paraId="38F1C748" w14:textId="77777777" w:rsidTr="00C854F7">
        <w:tc>
          <w:tcPr>
            <w:tcW w:w="4338" w:type="dxa"/>
          </w:tcPr>
          <w:p w14:paraId="15198FB3" w14:textId="3DBA51C0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15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16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Select the variable you would like to test. This variable is the “independent variable” of your experiment.</w:t>
            </w:r>
          </w:p>
          <w:p w14:paraId="507CEA7A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17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  <w:p w14:paraId="56B96123" w14:textId="77777777" w:rsidR="00724755" w:rsidRDefault="00724755" w:rsidP="004F2DD6">
            <w:pPr>
              <w:jc w:val="center"/>
              <w:rPr>
                <w:ins w:id="318" w:author="Stephanie Siler" w:date="2018-05-09T14:58:00Z"/>
                <w:bCs/>
                <w:sz w:val="20"/>
                <w:szCs w:val="20"/>
              </w:rPr>
            </w:pPr>
          </w:p>
          <w:p w14:paraId="10AA7529" w14:textId="6C10AC92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19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20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The research question you have chose</w:t>
            </w:r>
            <w:ins w:id="321" w:author="Stephanie Siler" w:date="2018-05-09T14:41:00Z">
              <w:r w:rsidR="007D1D7C" w:rsidRPr="00E12876">
                <w:rPr>
                  <w:bCs/>
                  <w:sz w:val="20"/>
                  <w:szCs w:val="20"/>
                  <w:rPrChange w:id="322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n</w:t>
              </w:r>
            </w:ins>
            <w:r w:rsidRPr="00E12876">
              <w:rPr>
                <w:bCs/>
                <w:sz w:val="20"/>
                <w:szCs w:val="20"/>
                <w:rPrChange w:id="32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 xml:space="preserve"> is:</w:t>
            </w:r>
          </w:p>
          <w:p w14:paraId="765D6308" w14:textId="210C6E98" w:rsidR="004F2DD6" w:rsidRPr="00E12876" w:rsidRDefault="004F2DD6" w:rsidP="004F2DD6">
            <w:pPr>
              <w:jc w:val="center"/>
              <w:rPr>
                <w:b/>
                <w:bCs/>
                <w:sz w:val="20"/>
                <w:szCs w:val="20"/>
                <w:rPrChange w:id="324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/>
                <w:bCs/>
                <w:sz w:val="20"/>
                <w:szCs w:val="20"/>
                <w:rPrChange w:id="325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Does the [</w:t>
            </w:r>
            <w:proofErr w:type="gramStart"/>
            <w:r w:rsidRPr="00E12876">
              <w:rPr>
                <w:b/>
                <w:iCs/>
                <w:sz w:val="20"/>
                <w:szCs w:val="20"/>
                <w:rPrChange w:id="326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iCs/>
                <w:sz w:val="20"/>
                <w:szCs w:val="20"/>
                <w:rPrChange w:id="327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chosen)-T(chosen)-V(chosen)]</w:t>
            </w:r>
            <w:r w:rsidRPr="00E12876">
              <w:rPr>
                <w:b/>
                <w:bCs/>
                <w:sz w:val="20"/>
                <w:szCs w:val="20"/>
                <w:rPrChange w:id="328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 affect the [DVs-A(chosen)-T(chosen)]? </w:t>
            </w:r>
          </w:p>
          <w:p w14:paraId="74FB945C" w14:textId="2A21EB34" w:rsidR="004F2DD6" w:rsidRPr="00E12876" w:rsidRDefault="004F2DD6" w:rsidP="004F2DD6">
            <w:pPr>
              <w:jc w:val="center"/>
              <w:rPr>
                <w:b/>
                <w:bCs/>
                <w:sz w:val="20"/>
                <w:szCs w:val="20"/>
                <w:rPrChange w:id="32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  <w:p w14:paraId="7248F20B" w14:textId="7BA9FB7E" w:rsidR="004F2DD6" w:rsidRPr="00E12876" w:rsidRDefault="004F2DD6" w:rsidP="004F2DD6">
            <w:pPr>
              <w:jc w:val="center"/>
              <w:rPr>
                <w:sz w:val="20"/>
                <w:szCs w:val="20"/>
                <w:rPrChange w:id="330" w:author="Stephanie Siler" w:date="2018-05-09T14:49:00Z">
                  <w:rPr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/>
                <w:bCs/>
                <w:sz w:val="20"/>
                <w:szCs w:val="20"/>
                <w:rPrChange w:id="331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[Student given choice of testing different variable/topic/area/or “I like this question.”)</w:t>
            </w:r>
          </w:p>
          <w:p w14:paraId="77AD327F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70" w:type="dxa"/>
            <w:gridSpan w:val="2"/>
          </w:tcPr>
          <w:p w14:paraId="12462F98" w14:textId="4D63D102" w:rsidR="007D1D7C" w:rsidRPr="00E12876" w:rsidRDefault="007D1D7C">
            <w:pPr>
              <w:jc w:val="center"/>
              <w:rPr>
                <w:ins w:id="332" w:author="Stephanie Siler" w:date="2018-05-09T14:40:00Z"/>
                <w:bCs/>
                <w:sz w:val="20"/>
                <w:szCs w:val="20"/>
              </w:rPr>
              <w:pPrChange w:id="333" w:author="Stephanie Siler" w:date="2018-05-09T14:49:00Z">
                <w:pPr/>
              </w:pPrChange>
            </w:pPr>
            <w:ins w:id="334" w:author="Stephanie Siler" w:date="2018-05-09T14:39:00Z">
              <w:r w:rsidRPr="00E12876">
                <w:rPr>
                  <w:sz w:val="20"/>
                  <w:szCs w:val="20"/>
                </w:rPr>
                <w:t xml:space="preserve">We will test the </w:t>
              </w:r>
            </w:ins>
            <w:ins w:id="335" w:author="Stephanie Siler" w:date="2018-05-09T14:40:00Z">
              <w:r w:rsidRPr="00E12876">
                <w:rPr>
                  <w:bCs/>
                  <w:sz w:val="20"/>
                  <w:szCs w:val="20"/>
                </w:rPr>
                <w:t xml:space="preserve">following variable: </w:t>
              </w:r>
            </w:ins>
            <w:ins w:id="336" w:author="Stephanie Siler" w:date="2018-05-09T14:41:00Z">
              <w:r w:rsidRPr="00E12876">
                <w:rPr>
                  <w:b/>
                  <w:bCs/>
                  <w:sz w:val="20"/>
                  <w:szCs w:val="20"/>
                  <w:rPrChange w:id="337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>[</w:t>
              </w:r>
              <w:r w:rsidRPr="00E12876">
                <w:rPr>
                  <w:b/>
                  <w:iCs/>
                  <w:sz w:val="20"/>
                  <w:szCs w:val="20"/>
                  <w:rPrChange w:id="338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A(chosen)-T(chosen)-V(</w:t>
              </w:r>
              <w:commentRangeStart w:id="339"/>
              <w:r w:rsidRPr="00E12876">
                <w:rPr>
                  <w:b/>
                  <w:iCs/>
                  <w:sz w:val="20"/>
                  <w:szCs w:val="20"/>
                  <w:rPrChange w:id="340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chosen</w:t>
              </w:r>
            </w:ins>
            <w:commentRangeEnd w:id="339"/>
            <w:ins w:id="341" w:author="Stephanie Siler" w:date="2018-05-09T14:57:00Z">
              <w:r w:rsidR="00724755">
                <w:rPr>
                  <w:rStyle w:val="CommentReference"/>
                </w:rPr>
                <w:commentReference w:id="339"/>
              </w:r>
            </w:ins>
            <w:ins w:id="342" w:author="Stephanie Siler" w:date="2018-05-09T14:41:00Z">
              <w:r w:rsidRPr="00E12876">
                <w:rPr>
                  <w:b/>
                  <w:iCs/>
                  <w:sz w:val="20"/>
                  <w:szCs w:val="20"/>
                  <w:rPrChange w:id="343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)]</w:t>
              </w:r>
            </w:ins>
          </w:p>
          <w:p w14:paraId="0C17E004" w14:textId="77777777" w:rsidR="007D1D7C" w:rsidRPr="00E12876" w:rsidRDefault="007D1D7C" w:rsidP="004F2DD6">
            <w:pPr>
              <w:rPr>
                <w:ins w:id="344" w:author="Stephanie Siler" w:date="2018-05-09T14:40:00Z"/>
                <w:bCs/>
                <w:sz w:val="20"/>
                <w:szCs w:val="20"/>
              </w:rPr>
            </w:pPr>
          </w:p>
          <w:p w14:paraId="4A77376F" w14:textId="07F6F970" w:rsidR="004F2DD6" w:rsidRPr="00E12876" w:rsidDel="007D1D7C" w:rsidRDefault="007D1D7C">
            <w:pPr>
              <w:jc w:val="center"/>
              <w:rPr>
                <w:del w:id="345" w:author="Stephanie Siler" w:date="2018-05-09T14:39:00Z"/>
                <w:bCs/>
                <w:sz w:val="20"/>
                <w:szCs w:val="20"/>
              </w:rPr>
            </w:pPr>
            <w:ins w:id="346" w:author="Stephanie Siler" w:date="2018-05-09T14:40:00Z">
              <w:r w:rsidRPr="00E12876">
                <w:rPr>
                  <w:bCs/>
                  <w:sz w:val="20"/>
                  <w:szCs w:val="20"/>
                </w:rPr>
                <w:t>Please click on the highlighted button below.</w:t>
              </w:r>
            </w:ins>
            <w:del w:id="347" w:author="Stephanie Siler" w:date="2018-05-09T14:39:00Z">
              <w:r w:rsidR="004F2DD6" w:rsidRPr="00E12876" w:rsidDel="007D1D7C">
                <w:rPr>
                  <w:bCs/>
                  <w:sz w:val="20"/>
                  <w:szCs w:val="20"/>
                </w:rPr>
                <w:delText>(After students have exited from RQ selection to the MAIN PAGE):</w:delText>
              </w:r>
            </w:del>
          </w:p>
          <w:p w14:paraId="5A967C8F" w14:textId="6F0B0AF9" w:rsidR="004F2DD6" w:rsidRPr="00E12876" w:rsidRDefault="004F2DD6">
            <w:pPr>
              <w:jc w:val="center"/>
              <w:rPr>
                <w:ins w:id="348" w:author="Stephanie Siler" w:date="2018-05-09T14:39:00Z"/>
                <w:bCs/>
                <w:sz w:val="20"/>
                <w:szCs w:val="20"/>
              </w:rPr>
              <w:pPrChange w:id="349" w:author="Stephanie Siler" w:date="2018-05-09T14:49:00Z">
                <w:pPr/>
              </w:pPrChange>
            </w:pPr>
          </w:p>
          <w:p w14:paraId="6D26E9F3" w14:textId="20A5E86C" w:rsidR="007D1D7C" w:rsidRPr="00E12876" w:rsidRDefault="007D1D7C" w:rsidP="004F2DD6">
            <w:pPr>
              <w:rPr>
                <w:ins w:id="350" w:author="Stephanie Siler" w:date="2018-05-09T14:41:00Z"/>
                <w:bCs/>
                <w:sz w:val="20"/>
                <w:szCs w:val="20"/>
              </w:rPr>
            </w:pPr>
          </w:p>
          <w:p w14:paraId="1CA672E5" w14:textId="0530E66C" w:rsidR="007D1D7C" w:rsidRPr="00E12876" w:rsidRDefault="007D1D7C" w:rsidP="007D1D7C">
            <w:pPr>
              <w:jc w:val="center"/>
              <w:rPr>
                <w:ins w:id="351" w:author="Stephanie Siler" w:date="2018-05-09T14:41:00Z"/>
                <w:bCs/>
                <w:sz w:val="20"/>
                <w:szCs w:val="20"/>
                <w:rPrChange w:id="352" w:author="Stephanie Siler" w:date="2018-05-09T14:49:00Z">
                  <w:rPr>
                    <w:ins w:id="353" w:author="Stephanie Siler" w:date="2018-05-09T14:41:00Z"/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354" w:author="Stephanie Siler" w:date="2018-05-09T14:41:00Z">
              <w:r w:rsidRPr="00E12876">
                <w:rPr>
                  <w:bCs/>
                  <w:sz w:val="20"/>
                  <w:szCs w:val="20"/>
                  <w:rPrChange w:id="355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Our research question is:</w:t>
              </w:r>
            </w:ins>
          </w:p>
          <w:p w14:paraId="38926F7E" w14:textId="77777777" w:rsidR="007D1D7C" w:rsidRPr="00E12876" w:rsidRDefault="007D1D7C" w:rsidP="007D1D7C">
            <w:pPr>
              <w:jc w:val="center"/>
              <w:rPr>
                <w:ins w:id="356" w:author="Stephanie Siler" w:date="2018-05-09T14:41:00Z"/>
                <w:b/>
                <w:bCs/>
                <w:sz w:val="20"/>
                <w:szCs w:val="20"/>
                <w:rPrChange w:id="357" w:author="Stephanie Siler" w:date="2018-05-09T14:49:00Z">
                  <w:rPr>
                    <w:ins w:id="358" w:author="Stephanie Siler" w:date="2018-05-09T14:41:00Z"/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359" w:author="Stephanie Siler" w:date="2018-05-09T14:41:00Z">
              <w:r w:rsidRPr="00E12876">
                <w:rPr>
                  <w:b/>
                  <w:bCs/>
                  <w:sz w:val="20"/>
                  <w:szCs w:val="20"/>
                  <w:rPrChange w:id="360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>Does the [</w:t>
              </w:r>
              <w:proofErr w:type="gramStart"/>
              <w:r w:rsidRPr="00E12876">
                <w:rPr>
                  <w:b/>
                  <w:iCs/>
                  <w:sz w:val="20"/>
                  <w:szCs w:val="20"/>
                  <w:rPrChange w:id="361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A(</w:t>
              </w:r>
              <w:proofErr w:type="gramEnd"/>
              <w:r w:rsidRPr="00E12876">
                <w:rPr>
                  <w:b/>
                  <w:iCs/>
                  <w:sz w:val="20"/>
                  <w:szCs w:val="20"/>
                  <w:rPrChange w:id="362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chosen)-T(chosen)-V(chosen)]</w:t>
              </w:r>
              <w:r w:rsidRPr="00E12876">
                <w:rPr>
                  <w:b/>
                  <w:bCs/>
                  <w:sz w:val="20"/>
                  <w:szCs w:val="20"/>
                  <w:rPrChange w:id="363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 xml:space="preserve"> affect the [DVs-A(chosen)-T(chosen)]? </w:t>
              </w:r>
            </w:ins>
          </w:p>
          <w:p w14:paraId="17D22E3C" w14:textId="77777777" w:rsidR="007D1D7C" w:rsidRPr="00E12876" w:rsidRDefault="007D1D7C" w:rsidP="004F2DD6">
            <w:pPr>
              <w:rPr>
                <w:bCs/>
                <w:sz w:val="20"/>
                <w:szCs w:val="20"/>
              </w:rPr>
            </w:pPr>
          </w:p>
          <w:p w14:paraId="5A354E9E" w14:textId="6EAE49B0" w:rsidR="004F2DD6" w:rsidRPr="00E12876" w:rsidDel="007D1D7C" w:rsidRDefault="007D1D7C" w:rsidP="004F2DD6">
            <w:pPr>
              <w:jc w:val="center"/>
              <w:rPr>
                <w:del w:id="364" w:author="Stephanie Siler" w:date="2018-05-09T14:41:00Z"/>
                <w:bCs/>
                <w:sz w:val="20"/>
                <w:szCs w:val="20"/>
              </w:rPr>
            </w:pPr>
            <w:ins w:id="365" w:author="Stephanie Siler" w:date="2018-05-09T14:41:00Z">
              <w:r w:rsidRPr="00E12876" w:rsidDel="007D1D7C">
                <w:rPr>
                  <w:bCs/>
                  <w:sz w:val="20"/>
                  <w:szCs w:val="20"/>
                </w:rPr>
                <w:t xml:space="preserve"> </w:t>
              </w:r>
            </w:ins>
            <w:del w:id="366" w:author="Stephanie Siler" w:date="2018-05-09T14:41:00Z">
              <w:r w:rsidR="004F2DD6" w:rsidRPr="00E12876" w:rsidDel="007D1D7C">
                <w:rPr>
                  <w:bCs/>
                  <w:sz w:val="20"/>
                  <w:szCs w:val="20"/>
                </w:rPr>
                <w:delText>The research question you will be asked to design the first experiment for is:</w:delText>
              </w:r>
            </w:del>
          </w:p>
          <w:p w14:paraId="4A15E6FA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  <w:r w:rsidRPr="00E12876">
              <w:rPr>
                <w:b/>
                <w:bCs/>
                <w:iCs/>
                <w:sz w:val="20"/>
                <w:szCs w:val="20"/>
              </w:rPr>
              <w:t>[RQ here, based on random assignment of other student’s selected question]</w:t>
            </w:r>
          </w:p>
        </w:tc>
        <w:tc>
          <w:tcPr>
            <w:tcW w:w="3060" w:type="dxa"/>
          </w:tcPr>
          <w:p w14:paraId="454AEE05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669A108D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3F79F027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43FED678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First, design an experiment to answer this research question: </w:t>
            </w:r>
          </w:p>
          <w:p w14:paraId="22768C51" w14:textId="77777777" w:rsidR="004F2DD6" w:rsidRPr="006A7B23" w:rsidRDefault="004F2DD6" w:rsidP="004F2D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the </w:t>
            </w:r>
            <w:r w:rsidRPr="006A7B23">
              <w:rPr>
                <w:b/>
                <w:bCs/>
                <w:sz w:val="20"/>
                <w:szCs w:val="20"/>
              </w:rPr>
              <w:t>[</w:t>
            </w:r>
            <w:r w:rsidRPr="006A7B23">
              <w:rPr>
                <w:b/>
                <w:iCs/>
                <w:sz w:val="20"/>
                <w:szCs w:val="20"/>
              </w:rPr>
              <w:t>A(chosen)-T(chosen)-V(chosen)]</w:t>
            </w:r>
            <w:r w:rsidRPr="006A7B23">
              <w:rPr>
                <w:b/>
                <w:bCs/>
                <w:sz w:val="20"/>
                <w:szCs w:val="20"/>
              </w:rPr>
              <w:t xml:space="preserve"> affect the [DV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6A7B23">
              <w:rPr>
                <w:b/>
                <w:bCs/>
                <w:sz w:val="20"/>
                <w:szCs w:val="20"/>
              </w:rPr>
              <w:t>-A(chosen)-T(chosen)]</w:t>
            </w:r>
          </w:p>
        </w:tc>
      </w:tr>
      <w:tr w:rsidR="004F2DD6" w:rsidRPr="006A7B23" w14:paraId="254D8241" w14:textId="77777777" w:rsidTr="009A0026">
        <w:trPr>
          <w:trHeight w:val="2339"/>
        </w:trPr>
        <w:tc>
          <w:tcPr>
            <w:tcW w:w="4338" w:type="dxa"/>
          </w:tcPr>
          <w:p w14:paraId="14C64F85" w14:textId="77777777" w:rsidR="00724755" w:rsidRDefault="00724755" w:rsidP="004F2DD6">
            <w:pPr>
              <w:jc w:val="center"/>
              <w:rPr>
                <w:ins w:id="367" w:author="Stephanie Siler" w:date="2018-05-09T14:58:00Z"/>
                <w:bCs/>
                <w:sz w:val="20"/>
                <w:szCs w:val="20"/>
              </w:rPr>
            </w:pPr>
          </w:p>
          <w:p w14:paraId="725AC4BB" w14:textId="77777777" w:rsidR="00724755" w:rsidRDefault="00724755" w:rsidP="004F2DD6">
            <w:pPr>
              <w:jc w:val="center"/>
              <w:rPr>
                <w:ins w:id="368" w:author="Stephanie Siler" w:date="2018-05-09T14:58:00Z"/>
                <w:bCs/>
                <w:sz w:val="20"/>
                <w:szCs w:val="20"/>
              </w:rPr>
            </w:pPr>
          </w:p>
          <w:p w14:paraId="40B09F3C" w14:textId="61FE42EF" w:rsidR="000F50FA" w:rsidRPr="00E12876" w:rsidRDefault="004F2DD6" w:rsidP="004F2DD6">
            <w:pPr>
              <w:jc w:val="center"/>
              <w:rPr>
                <w:ins w:id="369" w:author="Stephanie Siler" w:date="2018-05-09T14:43:00Z"/>
                <w:bCs/>
                <w:sz w:val="20"/>
                <w:szCs w:val="20"/>
                <w:rPrChange w:id="370" w:author="Stephanie Siler" w:date="2018-05-09T14:49:00Z">
                  <w:rPr>
                    <w:ins w:id="371" w:author="Stephanie Siler" w:date="2018-05-09T14:43:00Z"/>
                    <w:bCs/>
                    <w:color w:val="FD414E"/>
                    <w:sz w:val="20"/>
                    <w:szCs w:val="20"/>
                  </w:rPr>
                </w:rPrChange>
              </w:rPr>
            </w:pPr>
            <w:r w:rsidRPr="00E12876">
              <w:rPr>
                <w:bCs/>
                <w:sz w:val="20"/>
                <w:szCs w:val="20"/>
                <w:rPrChange w:id="372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OK</w:t>
            </w:r>
            <w:ins w:id="373" w:author="Stephanie Siler" w:date="2018-05-09T14:43:00Z">
              <w:r w:rsidR="000F50FA" w:rsidRPr="00E12876">
                <w:rPr>
                  <w:bCs/>
                  <w:sz w:val="20"/>
                  <w:szCs w:val="20"/>
                  <w:rPrChange w:id="374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!</w:t>
              </w:r>
            </w:ins>
          </w:p>
          <w:p w14:paraId="243DE197" w14:textId="1473FCA9" w:rsidR="004F2DD6" w:rsidRPr="00E12876" w:rsidRDefault="004F2DD6" w:rsidP="004F2DD6">
            <w:pPr>
              <w:jc w:val="center"/>
              <w:rPr>
                <w:b/>
                <w:bCs/>
                <w:sz w:val="20"/>
                <w:szCs w:val="20"/>
                <w:rPrChange w:id="375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del w:id="376" w:author="Stephanie Siler" w:date="2018-05-09T14:43:00Z">
              <w:r w:rsidRPr="00E12876" w:rsidDel="000F50FA">
                <w:rPr>
                  <w:bCs/>
                  <w:sz w:val="20"/>
                  <w:szCs w:val="20"/>
                  <w:rPrChange w:id="377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delText xml:space="preserve">. </w:delText>
              </w:r>
            </w:del>
            <w:r w:rsidRPr="00E12876">
              <w:rPr>
                <w:bCs/>
                <w:sz w:val="20"/>
                <w:szCs w:val="20"/>
                <w:rPrChange w:id="378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 xml:space="preserve">You have chosen as your research question: Does the </w:t>
            </w:r>
            <w:r w:rsidRPr="00E12876">
              <w:rPr>
                <w:b/>
                <w:bCs/>
                <w:sz w:val="20"/>
                <w:szCs w:val="20"/>
                <w:rPrChange w:id="379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>[</w:t>
            </w:r>
            <w:proofErr w:type="gramStart"/>
            <w:r w:rsidRPr="00E12876">
              <w:rPr>
                <w:b/>
                <w:iCs/>
                <w:sz w:val="20"/>
                <w:szCs w:val="20"/>
                <w:rPrChange w:id="380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A(</w:t>
            </w:r>
            <w:proofErr w:type="gramEnd"/>
            <w:r w:rsidRPr="00E12876">
              <w:rPr>
                <w:b/>
                <w:iCs/>
                <w:sz w:val="20"/>
                <w:szCs w:val="20"/>
                <w:rPrChange w:id="381" w:author="Stephanie Siler" w:date="2018-05-09T14:49:00Z">
                  <w:rPr>
                    <w:b/>
                    <w:iCs/>
                    <w:color w:val="FD414E"/>
                    <w:sz w:val="20"/>
                    <w:szCs w:val="20"/>
                  </w:rPr>
                </w:rPrChange>
              </w:rPr>
              <w:t>chosen)-T(chosen)-V(chosen)]</w:t>
            </w:r>
            <w:r w:rsidRPr="00E12876">
              <w:rPr>
                <w:b/>
                <w:bCs/>
                <w:sz w:val="20"/>
                <w:szCs w:val="20"/>
                <w:rPrChange w:id="382" w:author="Stephanie Siler" w:date="2018-05-09T14:49:00Z">
                  <w:rPr>
                    <w:b/>
                    <w:bCs/>
                    <w:color w:val="FD414E"/>
                    <w:sz w:val="20"/>
                    <w:szCs w:val="20"/>
                  </w:rPr>
                </w:rPrChange>
              </w:rPr>
              <w:t xml:space="preserve"> affect the [DVs-A(chosen)-T(chosen)]? </w:t>
            </w:r>
          </w:p>
          <w:p w14:paraId="3242CB00" w14:textId="77777777" w:rsidR="004F2DD6" w:rsidRPr="00E12876" w:rsidRDefault="004F2DD6" w:rsidP="004F2DD6">
            <w:pPr>
              <w:jc w:val="center"/>
              <w:rPr>
                <w:bCs/>
                <w:sz w:val="20"/>
                <w:szCs w:val="20"/>
                <w:rPrChange w:id="383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</w:pPr>
          </w:p>
          <w:p w14:paraId="2E76F66A" w14:textId="3EF3A586" w:rsidR="004F2DD6" w:rsidRPr="00E12876" w:rsidRDefault="004F2DD6" w:rsidP="004F2DD6">
            <w:pPr>
              <w:jc w:val="center"/>
              <w:rPr>
                <w:bCs/>
                <w:sz w:val="20"/>
                <w:szCs w:val="20"/>
              </w:rPr>
            </w:pPr>
            <w:r w:rsidRPr="00E12876">
              <w:rPr>
                <w:bCs/>
                <w:sz w:val="20"/>
                <w:szCs w:val="20"/>
                <w:rPrChange w:id="384" w:author="Stephanie Siler" w:date="2018-05-09T14:49:00Z">
                  <w:rPr>
                    <w:bCs/>
                    <w:color w:val="FD414E"/>
                    <w:sz w:val="20"/>
                    <w:szCs w:val="20"/>
                  </w:rPr>
                </w:rPrChange>
              </w:rPr>
              <w:t>(When this lesson is finished, you will be able to design an experiment for this RQ.)</w:t>
            </w:r>
          </w:p>
        </w:tc>
        <w:tc>
          <w:tcPr>
            <w:tcW w:w="4770" w:type="dxa"/>
            <w:gridSpan w:val="2"/>
          </w:tcPr>
          <w:p w14:paraId="24D81182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(as of 1/30/18, this slide above, in RQ demo, is):</w:t>
            </w:r>
          </w:p>
          <w:p w14:paraId="10246944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</w:p>
          <w:p w14:paraId="5FE722A7" w14:textId="77777777" w:rsidR="004F2DD6" w:rsidRPr="00E12876" w:rsidRDefault="004F2DD6" w:rsidP="004F2DD6">
            <w:pPr>
              <w:jc w:val="center"/>
              <w:rPr>
                <w:sz w:val="20"/>
                <w:szCs w:val="20"/>
                <w:rPrChange w:id="385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</w:pPr>
            <w:r w:rsidRPr="00E12876">
              <w:rPr>
                <w:sz w:val="20"/>
                <w:szCs w:val="20"/>
                <w:rPrChange w:id="386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  <w:t>OK!</w:t>
            </w:r>
          </w:p>
          <w:p w14:paraId="41294F6A" w14:textId="77777777" w:rsidR="004F2DD6" w:rsidRPr="00E12876" w:rsidRDefault="004F2DD6" w:rsidP="004F2DD6">
            <w:pPr>
              <w:jc w:val="center"/>
              <w:rPr>
                <w:sz w:val="20"/>
                <w:szCs w:val="20"/>
                <w:rPrChange w:id="387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</w:pPr>
            <w:r w:rsidRPr="00E12876">
              <w:rPr>
                <w:sz w:val="20"/>
                <w:szCs w:val="20"/>
                <w:rPrChange w:id="388" w:author="Stephanie Siler" w:date="2018-05-09T14:49:00Z">
                  <w:rPr>
                    <w:sz w:val="20"/>
                    <w:szCs w:val="20"/>
                    <w:highlight w:val="cyan"/>
                  </w:rPr>
                </w:rPrChange>
              </w:rPr>
              <w:t>We have chosen the following research question:</w:t>
            </w:r>
          </w:p>
          <w:p w14:paraId="35EFDD5D" w14:textId="77777777" w:rsidR="009C65C8" w:rsidRPr="00E12876" w:rsidRDefault="009C65C8" w:rsidP="009C65C8">
            <w:pPr>
              <w:jc w:val="center"/>
              <w:rPr>
                <w:ins w:id="389" w:author="Stephanie Siler" w:date="2018-05-09T14:42:00Z"/>
                <w:b/>
                <w:bCs/>
                <w:sz w:val="20"/>
                <w:szCs w:val="20"/>
                <w:rPrChange w:id="390" w:author="Stephanie Siler" w:date="2018-05-09T14:49:00Z">
                  <w:rPr>
                    <w:ins w:id="391" w:author="Stephanie Siler" w:date="2018-05-09T14:42:00Z"/>
                    <w:b/>
                    <w:bCs/>
                    <w:color w:val="FD414E"/>
                    <w:sz w:val="20"/>
                    <w:szCs w:val="20"/>
                  </w:rPr>
                </w:rPrChange>
              </w:rPr>
            </w:pPr>
            <w:ins w:id="392" w:author="Stephanie Siler" w:date="2018-05-09T14:42:00Z">
              <w:r w:rsidRPr="00E12876">
                <w:rPr>
                  <w:b/>
                  <w:bCs/>
                  <w:sz w:val="20"/>
                  <w:szCs w:val="20"/>
                  <w:rPrChange w:id="393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>Does the [</w:t>
              </w:r>
              <w:proofErr w:type="gramStart"/>
              <w:r w:rsidRPr="00E12876">
                <w:rPr>
                  <w:b/>
                  <w:iCs/>
                  <w:sz w:val="20"/>
                  <w:szCs w:val="20"/>
                  <w:rPrChange w:id="394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A(</w:t>
              </w:r>
              <w:proofErr w:type="gramEnd"/>
              <w:r w:rsidRPr="00E12876">
                <w:rPr>
                  <w:b/>
                  <w:iCs/>
                  <w:sz w:val="20"/>
                  <w:szCs w:val="20"/>
                  <w:rPrChange w:id="395" w:author="Stephanie Siler" w:date="2018-05-09T14:49:00Z">
                    <w:rPr>
                      <w:b/>
                      <w:iCs/>
                      <w:color w:val="FD414E"/>
                      <w:sz w:val="20"/>
                      <w:szCs w:val="20"/>
                    </w:rPr>
                  </w:rPrChange>
                </w:rPr>
                <w:t>chosen)-T(chosen)-V(chosen)]</w:t>
              </w:r>
              <w:r w:rsidRPr="00E12876">
                <w:rPr>
                  <w:b/>
                  <w:bCs/>
                  <w:sz w:val="20"/>
                  <w:szCs w:val="20"/>
                  <w:rPrChange w:id="396" w:author="Stephanie Siler" w:date="2018-05-09T14:49:00Z">
                    <w:rPr>
                      <w:b/>
                      <w:bCs/>
                      <w:color w:val="FD414E"/>
                      <w:sz w:val="20"/>
                      <w:szCs w:val="20"/>
                    </w:rPr>
                  </w:rPrChange>
                </w:rPr>
                <w:t xml:space="preserve"> affect the [DVs-A(chosen)-T(chosen)]? </w:t>
              </w:r>
            </w:ins>
          </w:p>
          <w:p w14:paraId="49198F10" w14:textId="22551ABF" w:rsidR="009C65C8" w:rsidRPr="00E12876" w:rsidRDefault="004F2DD6" w:rsidP="004F2DD6">
            <w:pPr>
              <w:jc w:val="center"/>
              <w:rPr>
                <w:sz w:val="20"/>
                <w:szCs w:val="20"/>
                <w:highlight w:val="cyan"/>
              </w:rPr>
            </w:pPr>
            <w:del w:id="397" w:author="Stephanie Siler" w:date="2018-05-09T14:42:00Z">
              <w:r w:rsidRPr="00E12876" w:rsidDel="009C65C8">
                <w:rPr>
                  <w:sz w:val="20"/>
                  <w:szCs w:val="20"/>
                  <w:highlight w:val="cyan"/>
                </w:rPr>
                <w:delText>Does the type of sweetener in the soda affect the strength of the reaction between soda and mints?</w:delText>
              </w:r>
            </w:del>
          </w:p>
          <w:p w14:paraId="4F20DE70" w14:textId="5B28992F" w:rsidR="004F2DD6" w:rsidRPr="00E12876" w:rsidRDefault="009C65C8" w:rsidP="004F2DD6">
            <w:pPr>
              <w:jc w:val="center"/>
              <w:rPr>
                <w:ins w:id="398" w:author="Stephanie Siler" w:date="2018-05-09T14:43:00Z"/>
                <w:sz w:val="20"/>
                <w:szCs w:val="20"/>
                <w:highlight w:val="cyan"/>
              </w:rPr>
            </w:pPr>
            <w:ins w:id="399" w:author="Stephanie Siler" w:date="2018-05-09T14:43:00Z">
              <w:r w:rsidRPr="00E12876">
                <w:rPr>
                  <w:bCs/>
                  <w:sz w:val="20"/>
                  <w:szCs w:val="20"/>
                  <w:rPrChange w:id="400" w:author="Stephanie Siler" w:date="2018-05-09T14:49:00Z">
                    <w:rPr>
                      <w:bCs/>
                      <w:color w:val="FD414E"/>
                      <w:sz w:val="20"/>
                      <w:szCs w:val="20"/>
                    </w:rPr>
                  </w:rPrChange>
                </w:rPr>
                <w:t>(When this lesson is finished, you will be able to design an experiment for this RQ.)</w:t>
              </w:r>
            </w:ins>
          </w:p>
          <w:p w14:paraId="61EE4EE3" w14:textId="77777777" w:rsidR="009C65C8" w:rsidRPr="00E12876" w:rsidRDefault="009C65C8" w:rsidP="004F2DD6">
            <w:pPr>
              <w:jc w:val="center"/>
              <w:rPr>
                <w:sz w:val="20"/>
                <w:szCs w:val="20"/>
                <w:highlight w:val="cyan"/>
              </w:rPr>
            </w:pPr>
          </w:p>
          <w:p w14:paraId="3B0258B6" w14:textId="77777777" w:rsidR="004F2DD6" w:rsidRPr="00E12876" w:rsidRDefault="004F2DD6" w:rsidP="004F2DD6">
            <w:pPr>
              <w:jc w:val="center"/>
              <w:rPr>
                <w:sz w:val="20"/>
                <w:szCs w:val="20"/>
              </w:rPr>
            </w:pPr>
            <w:r w:rsidRPr="00E12876">
              <w:rPr>
                <w:sz w:val="20"/>
                <w:szCs w:val="20"/>
              </w:rPr>
              <w:t>(Demo only: Please design an experiment for your research question—this can be done either on paper or in Captivate, if possible. Or, maybe have them complete story posttest???)</w:t>
            </w:r>
          </w:p>
        </w:tc>
        <w:tc>
          <w:tcPr>
            <w:tcW w:w="3060" w:type="dxa"/>
          </w:tcPr>
          <w:p w14:paraId="641218C7" w14:textId="77777777" w:rsidR="004F2DD6" w:rsidRDefault="004F2DD6" w:rsidP="004F2DD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8ACA09" w14:textId="77777777" w:rsidR="00A3060D" w:rsidRPr="006A7B23" w:rsidRDefault="00A3060D">
      <w:pPr>
        <w:rPr>
          <w:sz w:val="20"/>
          <w:szCs w:val="20"/>
        </w:rPr>
      </w:pPr>
    </w:p>
    <w:sectPr w:rsidR="00A3060D" w:rsidRPr="006A7B23" w:rsidSect="003514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tephanie Siler" w:date="2018-05-09T14:54:00Z" w:initials="SS">
    <w:p w14:paraId="30EC44A1" w14:textId="79D22215" w:rsidR="00357942" w:rsidRDefault="00357942">
      <w:pPr>
        <w:pStyle w:val="CommentText"/>
      </w:pPr>
      <w:r>
        <w:rPr>
          <w:rStyle w:val="CommentReference"/>
        </w:rPr>
        <w:annotationRef/>
      </w:r>
    </w:p>
    <w:p w14:paraId="0D7268FC" w14:textId="75B6A823" w:rsidR="00357942" w:rsidRDefault="00357942">
      <w:pPr>
        <w:pStyle w:val="CommentText"/>
      </w:pPr>
      <w:r>
        <w:t>Change “We” to “YOU” here.</w:t>
      </w:r>
    </w:p>
  </w:comment>
  <w:comment w:id="41" w:author="Stephanie Siler" w:date="2018-05-09T14:46:00Z" w:initials="SS">
    <w:p w14:paraId="3D8BA0C5" w14:textId="28E64531" w:rsidR="00043441" w:rsidRDefault="00043441">
      <w:pPr>
        <w:pStyle w:val="CommentText"/>
      </w:pPr>
      <w:r>
        <w:rPr>
          <w:rStyle w:val="CommentReference"/>
        </w:rPr>
        <w:annotationRef/>
      </w:r>
      <w:r>
        <w:t>Put this back in for Study 1.</w:t>
      </w:r>
    </w:p>
  </w:comment>
  <w:comment w:id="101" w:author="Stephanie Siler" w:date="2018-05-09T14:56:00Z" w:initials="SS">
    <w:p w14:paraId="56F2694B" w14:textId="773EB9E6" w:rsidR="00A10825" w:rsidRDefault="00A10825">
      <w:pPr>
        <w:pStyle w:val="CommentText"/>
      </w:pPr>
      <w:r>
        <w:rPr>
          <w:rStyle w:val="CommentReference"/>
        </w:rPr>
        <w:annotationRef/>
      </w:r>
      <w:r>
        <w:t>REVISE to “your experiment”</w:t>
      </w:r>
    </w:p>
  </w:comment>
  <w:comment w:id="109" w:author="Stephanie Siler" w:date="2018-05-09T14:56:00Z" w:initials="SS">
    <w:p w14:paraId="3252008D" w14:textId="28990FCB" w:rsidR="00A10825" w:rsidRDefault="00A10825">
      <w:pPr>
        <w:pStyle w:val="CommentText"/>
      </w:pPr>
      <w:r>
        <w:rPr>
          <w:rStyle w:val="CommentReference"/>
        </w:rPr>
        <w:annotationRef/>
      </w:r>
      <w:r>
        <w:t xml:space="preserve">Choose </w:t>
      </w:r>
      <w:r>
        <w:sym w:font="Wingdings" w:char="F0E0"/>
      </w:r>
      <w:r>
        <w:t xml:space="preserve"> select for our experiment</w:t>
      </w:r>
    </w:p>
  </w:comment>
  <w:comment w:id="116" w:author="Stephanie Siler" w:date="2018-05-09T14:33:00Z" w:initials="SS">
    <w:p w14:paraId="410E363B" w14:textId="0356647A" w:rsidR="009C3914" w:rsidRDefault="009C3914">
      <w:pPr>
        <w:pStyle w:val="CommentText"/>
      </w:pPr>
      <w:r>
        <w:rPr>
          <w:rStyle w:val="CommentReference"/>
        </w:rPr>
        <w:annotationRef/>
      </w:r>
      <w:r>
        <w:t>Add “PLEASE” (i.e., Please click on the…”)</w:t>
      </w:r>
    </w:p>
  </w:comment>
  <w:comment w:id="180" w:author="Stephanie Siler" w:date="2018-05-09T14:53:00Z" w:initials="SS">
    <w:p w14:paraId="7FFFAF30" w14:textId="48FA0A19" w:rsidR="001435A7" w:rsidRDefault="001435A7">
      <w:pPr>
        <w:pStyle w:val="CommentText"/>
      </w:pPr>
      <w:r>
        <w:rPr>
          <w:rStyle w:val="CommentReference"/>
        </w:rPr>
        <w:annotationRef/>
      </w:r>
      <w:r>
        <w:t>REVISE TO: Below are some variables that might affect the [</w:t>
      </w:r>
      <w:proofErr w:type="spellStart"/>
      <w:r>
        <w:t>DVg</w:t>
      </w:r>
      <w:proofErr w:type="spellEnd"/>
      <w:r>
        <w:t>-Ax-</w:t>
      </w:r>
      <w:proofErr w:type="spellStart"/>
      <w:r>
        <w:t>Tx</w:t>
      </w:r>
      <w:proofErr w:type="spellEnd"/>
      <w:r>
        <w:t>]. We can test one of these variables in our experiment.</w:t>
      </w:r>
    </w:p>
  </w:comment>
  <w:comment w:id="339" w:author="Stephanie Siler" w:date="2018-05-09T14:57:00Z" w:initials="SS">
    <w:p w14:paraId="3584956D" w14:textId="3B0654D2" w:rsidR="00724755" w:rsidRPr="005D365C" w:rsidRDefault="00724755" w:rsidP="00724755">
      <w:pPr>
        <w:jc w:val="center"/>
        <w:rPr>
          <w:bCs/>
          <w:sz w:val="20"/>
          <w:szCs w:val="20"/>
        </w:rPr>
      </w:pPr>
      <w:r>
        <w:rPr>
          <w:rStyle w:val="CommentReference"/>
        </w:rPr>
        <w:annotationRef/>
      </w:r>
      <w:r>
        <w:t>ADD: “</w:t>
      </w:r>
      <w:r w:rsidRPr="005D365C">
        <w:rPr>
          <w:bCs/>
          <w:sz w:val="20"/>
          <w:szCs w:val="20"/>
        </w:rPr>
        <w:t>This variable is the “independent variable” of your experiment.</w:t>
      </w:r>
      <w:r>
        <w:rPr>
          <w:bCs/>
          <w:sz w:val="20"/>
          <w:szCs w:val="20"/>
        </w:rPr>
        <w:t>"</w:t>
      </w:r>
    </w:p>
    <w:p w14:paraId="56E9FC94" w14:textId="5A159B9E" w:rsidR="00724755" w:rsidRDefault="007247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7268FC" w15:done="0"/>
  <w15:commentEx w15:paraId="3D8BA0C5" w15:done="0"/>
  <w15:commentEx w15:paraId="56F2694B" w15:done="0"/>
  <w15:commentEx w15:paraId="3252008D" w15:done="0"/>
  <w15:commentEx w15:paraId="410E363B" w15:done="0"/>
  <w15:commentEx w15:paraId="7FFFAF30" w15:done="0"/>
  <w15:commentEx w15:paraId="56E9FC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654C"/>
    <w:multiLevelType w:val="hybridMultilevel"/>
    <w:tmpl w:val="DE40C348"/>
    <w:lvl w:ilvl="0" w:tplc="59326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44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2D0D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23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0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86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82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ECA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D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2F09EA"/>
    <w:multiLevelType w:val="hybridMultilevel"/>
    <w:tmpl w:val="1EC26746"/>
    <w:lvl w:ilvl="0" w:tplc="3E1E9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C3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05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67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A8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A9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8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D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63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F31B9"/>
    <w:multiLevelType w:val="hybridMultilevel"/>
    <w:tmpl w:val="9CE6CCE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10B075FA"/>
    <w:multiLevelType w:val="hybridMultilevel"/>
    <w:tmpl w:val="9A60C48C"/>
    <w:lvl w:ilvl="0" w:tplc="D2F6B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6F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6B8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C6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8C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47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E0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9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81075A"/>
    <w:multiLevelType w:val="hybridMultilevel"/>
    <w:tmpl w:val="589E166C"/>
    <w:lvl w:ilvl="0" w:tplc="F85EF01E">
      <w:start w:val="2005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D335DAA"/>
    <w:multiLevelType w:val="hybridMultilevel"/>
    <w:tmpl w:val="342E536E"/>
    <w:lvl w:ilvl="0" w:tplc="F7B6A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6B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E4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0A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8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2E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2C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E3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7D32FA"/>
    <w:multiLevelType w:val="hybridMultilevel"/>
    <w:tmpl w:val="D584CC84"/>
    <w:lvl w:ilvl="0" w:tplc="7C240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E6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4F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CD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06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6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A4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8B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BA5B3D"/>
    <w:multiLevelType w:val="hybridMultilevel"/>
    <w:tmpl w:val="E1E23E3A"/>
    <w:lvl w:ilvl="0" w:tplc="9A1E03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4A1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4A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A55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C37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C22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24D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EA9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6A7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453208"/>
    <w:multiLevelType w:val="hybridMultilevel"/>
    <w:tmpl w:val="2136A036"/>
    <w:lvl w:ilvl="0" w:tplc="E368A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A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8EC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ABFE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A3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21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8E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E7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83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1D1CD5"/>
    <w:multiLevelType w:val="hybridMultilevel"/>
    <w:tmpl w:val="97DEC01E"/>
    <w:lvl w:ilvl="0" w:tplc="E3F84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670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C78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1A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AA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872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A18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45C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C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5C7D98"/>
    <w:multiLevelType w:val="hybridMultilevel"/>
    <w:tmpl w:val="FED4C778"/>
    <w:lvl w:ilvl="0" w:tplc="ED349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A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9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EC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AC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8E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47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C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F4068B"/>
    <w:multiLevelType w:val="hybridMultilevel"/>
    <w:tmpl w:val="721E7462"/>
    <w:lvl w:ilvl="0" w:tplc="56F67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2E4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07C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09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80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F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CA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00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810887"/>
    <w:multiLevelType w:val="hybridMultilevel"/>
    <w:tmpl w:val="87987860"/>
    <w:lvl w:ilvl="0" w:tplc="88583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D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6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CD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2B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4C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6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26F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7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4370C4"/>
    <w:multiLevelType w:val="hybridMultilevel"/>
    <w:tmpl w:val="A24A974C"/>
    <w:lvl w:ilvl="0" w:tplc="C7581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6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CCE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E4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89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EF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E1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F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E6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357A3B"/>
    <w:multiLevelType w:val="hybridMultilevel"/>
    <w:tmpl w:val="EC9A5290"/>
    <w:lvl w:ilvl="0" w:tplc="C6240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E25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F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03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E5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68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61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29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280B82"/>
    <w:multiLevelType w:val="hybridMultilevel"/>
    <w:tmpl w:val="37E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874C6"/>
    <w:multiLevelType w:val="hybridMultilevel"/>
    <w:tmpl w:val="3FD6710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67F144CE"/>
    <w:multiLevelType w:val="hybridMultilevel"/>
    <w:tmpl w:val="8E108044"/>
    <w:lvl w:ilvl="0" w:tplc="1FD6B6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E18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4B2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AA4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893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6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CE2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00A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ED2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F4160C"/>
    <w:multiLevelType w:val="hybridMultilevel"/>
    <w:tmpl w:val="1060B916"/>
    <w:lvl w:ilvl="0" w:tplc="2C0AD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C6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8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4D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6F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6E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EE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61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A9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95D5FAC"/>
    <w:multiLevelType w:val="hybridMultilevel"/>
    <w:tmpl w:val="176A9EB4"/>
    <w:lvl w:ilvl="0" w:tplc="F4680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C1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AEC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CF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22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C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02C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E1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08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7C0D5D"/>
    <w:multiLevelType w:val="hybridMultilevel"/>
    <w:tmpl w:val="A7D2973C"/>
    <w:lvl w:ilvl="0" w:tplc="5BAE94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4A5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33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4BB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2F5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ED6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027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2D5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4AF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FA7BF4"/>
    <w:multiLevelType w:val="hybridMultilevel"/>
    <w:tmpl w:val="14A0BA8C"/>
    <w:lvl w:ilvl="0" w:tplc="3012A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22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CB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2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28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20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CB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2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B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C8964B0"/>
    <w:multiLevelType w:val="hybridMultilevel"/>
    <w:tmpl w:val="DED2AED6"/>
    <w:lvl w:ilvl="0" w:tplc="BC86E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2F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C3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C6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AE3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29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44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A2F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F035E2D"/>
    <w:multiLevelType w:val="hybridMultilevel"/>
    <w:tmpl w:val="4378D108"/>
    <w:lvl w:ilvl="0" w:tplc="C80E7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0D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00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78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2C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A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2C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EE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2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20"/>
  </w:num>
  <w:num w:numId="5">
    <w:abstractNumId w:val="17"/>
  </w:num>
  <w:num w:numId="6">
    <w:abstractNumId w:val="7"/>
  </w:num>
  <w:num w:numId="7">
    <w:abstractNumId w:val="11"/>
  </w:num>
  <w:num w:numId="8">
    <w:abstractNumId w:val="23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13"/>
  </w:num>
  <w:num w:numId="15">
    <w:abstractNumId w:val="8"/>
  </w:num>
  <w:num w:numId="16">
    <w:abstractNumId w:val="19"/>
  </w:num>
  <w:num w:numId="17">
    <w:abstractNumId w:val="21"/>
  </w:num>
  <w:num w:numId="18">
    <w:abstractNumId w:val="18"/>
  </w:num>
  <w:num w:numId="19">
    <w:abstractNumId w:val="22"/>
  </w:num>
  <w:num w:numId="20">
    <w:abstractNumId w:val="3"/>
  </w:num>
  <w:num w:numId="21">
    <w:abstractNumId w:val="2"/>
  </w:num>
  <w:num w:numId="22">
    <w:abstractNumId w:val="16"/>
  </w:num>
  <w:num w:numId="23">
    <w:abstractNumId w:val="15"/>
  </w:num>
  <w:num w:numId="24">
    <w:abstractNumId w:val="5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Siler">
    <w15:presenceInfo w15:providerId="None" w15:userId="Stephanie Si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1C"/>
    <w:rsid w:val="000015EC"/>
    <w:rsid w:val="0000765D"/>
    <w:rsid w:val="00014FB4"/>
    <w:rsid w:val="00015B26"/>
    <w:rsid w:val="0003003E"/>
    <w:rsid w:val="00043441"/>
    <w:rsid w:val="0004681A"/>
    <w:rsid w:val="00051DEC"/>
    <w:rsid w:val="000573BE"/>
    <w:rsid w:val="00060FC1"/>
    <w:rsid w:val="000634BA"/>
    <w:rsid w:val="0006463A"/>
    <w:rsid w:val="00066748"/>
    <w:rsid w:val="000A66EB"/>
    <w:rsid w:val="000C1CDF"/>
    <w:rsid w:val="000D6031"/>
    <w:rsid w:val="000D7FB7"/>
    <w:rsid w:val="000F4AFA"/>
    <w:rsid w:val="000F50FA"/>
    <w:rsid w:val="000F7291"/>
    <w:rsid w:val="0010487A"/>
    <w:rsid w:val="00107DCA"/>
    <w:rsid w:val="00110ED7"/>
    <w:rsid w:val="00132A72"/>
    <w:rsid w:val="00133CA8"/>
    <w:rsid w:val="001435A7"/>
    <w:rsid w:val="00151336"/>
    <w:rsid w:val="00157A1E"/>
    <w:rsid w:val="001647AC"/>
    <w:rsid w:val="00194600"/>
    <w:rsid w:val="00196F5C"/>
    <w:rsid w:val="001A591C"/>
    <w:rsid w:val="001A64A0"/>
    <w:rsid w:val="001B20A5"/>
    <w:rsid w:val="001E0C48"/>
    <w:rsid w:val="001E6CC1"/>
    <w:rsid w:val="001F225E"/>
    <w:rsid w:val="001F4186"/>
    <w:rsid w:val="00205B12"/>
    <w:rsid w:val="00205E46"/>
    <w:rsid w:val="00211708"/>
    <w:rsid w:val="00216F74"/>
    <w:rsid w:val="0022035D"/>
    <w:rsid w:val="00223E9C"/>
    <w:rsid w:val="002249A8"/>
    <w:rsid w:val="00230A20"/>
    <w:rsid w:val="002377B1"/>
    <w:rsid w:val="00257F77"/>
    <w:rsid w:val="00270ABB"/>
    <w:rsid w:val="00270D87"/>
    <w:rsid w:val="00277257"/>
    <w:rsid w:val="00280797"/>
    <w:rsid w:val="002B0F83"/>
    <w:rsid w:val="002B5090"/>
    <w:rsid w:val="002C3BD6"/>
    <w:rsid w:val="002D1DE4"/>
    <w:rsid w:val="002E4CBD"/>
    <w:rsid w:val="002E7FCF"/>
    <w:rsid w:val="00301DB8"/>
    <w:rsid w:val="003062E8"/>
    <w:rsid w:val="00316AB1"/>
    <w:rsid w:val="00316FE4"/>
    <w:rsid w:val="00325292"/>
    <w:rsid w:val="00330252"/>
    <w:rsid w:val="003348FA"/>
    <w:rsid w:val="00336D72"/>
    <w:rsid w:val="00342B2D"/>
    <w:rsid w:val="00350432"/>
    <w:rsid w:val="0035145A"/>
    <w:rsid w:val="00357942"/>
    <w:rsid w:val="00362F6A"/>
    <w:rsid w:val="003744B3"/>
    <w:rsid w:val="00375521"/>
    <w:rsid w:val="00377B05"/>
    <w:rsid w:val="0038011D"/>
    <w:rsid w:val="00393EF6"/>
    <w:rsid w:val="003975D6"/>
    <w:rsid w:val="003B5DF7"/>
    <w:rsid w:val="003C533E"/>
    <w:rsid w:val="003D6A57"/>
    <w:rsid w:val="003D77AD"/>
    <w:rsid w:val="003F26B5"/>
    <w:rsid w:val="003F2DCB"/>
    <w:rsid w:val="003F3817"/>
    <w:rsid w:val="003F40D9"/>
    <w:rsid w:val="00400A20"/>
    <w:rsid w:val="00402A37"/>
    <w:rsid w:val="0040467A"/>
    <w:rsid w:val="00406990"/>
    <w:rsid w:val="004146EF"/>
    <w:rsid w:val="00414E1A"/>
    <w:rsid w:val="00420ADA"/>
    <w:rsid w:val="004220F9"/>
    <w:rsid w:val="0042407B"/>
    <w:rsid w:val="0043708E"/>
    <w:rsid w:val="00441DBF"/>
    <w:rsid w:val="00446284"/>
    <w:rsid w:val="00452D8C"/>
    <w:rsid w:val="00463963"/>
    <w:rsid w:val="00470861"/>
    <w:rsid w:val="00471CEC"/>
    <w:rsid w:val="0049071F"/>
    <w:rsid w:val="00497395"/>
    <w:rsid w:val="004A37EF"/>
    <w:rsid w:val="004D5459"/>
    <w:rsid w:val="004E2A10"/>
    <w:rsid w:val="004F2DD6"/>
    <w:rsid w:val="004F70A1"/>
    <w:rsid w:val="00506CC6"/>
    <w:rsid w:val="00506EE3"/>
    <w:rsid w:val="00521C20"/>
    <w:rsid w:val="00527349"/>
    <w:rsid w:val="00541091"/>
    <w:rsid w:val="00542EF4"/>
    <w:rsid w:val="00546683"/>
    <w:rsid w:val="005629CA"/>
    <w:rsid w:val="0057334C"/>
    <w:rsid w:val="0057738F"/>
    <w:rsid w:val="00584680"/>
    <w:rsid w:val="0058718D"/>
    <w:rsid w:val="00594FD6"/>
    <w:rsid w:val="005A6365"/>
    <w:rsid w:val="005B72AB"/>
    <w:rsid w:val="005C1C5A"/>
    <w:rsid w:val="005D494D"/>
    <w:rsid w:val="005E2689"/>
    <w:rsid w:val="005E5D02"/>
    <w:rsid w:val="005E61EC"/>
    <w:rsid w:val="00601E75"/>
    <w:rsid w:val="0061532B"/>
    <w:rsid w:val="006251F8"/>
    <w:rsid w:val="0063385B"/>
    <w:rsid w:val="00642958"/>
    <w:rsid w:val="00647E4A"/>
    <w:rsid w:val="00650204"/>
    <w:rsid w:val="00651723"/>
    <w:rsid w:val="006614F5"/>
    <w:rsid w:val="006714C7"/>
    <w:rsid w:val="00680F3C"/>
    <w:rsid w:val="0068121C"/>
    <w:rsid w:val="006824AF"/>
    <w:rsid w:val="006832DE"/>
    <w:rsid w:val="00684122"/>
    <w:rsid w:val="006A2261"/>
    <w:rsid w:val="006A7B23"/>
    <w:rsid w:val="006B7509"/>
    <w:rsid w:val="006B7A5D"/>
    <w:rsid w:val="006C2818"/>
    <w:rsid w:val="006D1141"/>
    <w:rsid w:val="006E2779"/>
    <w:rsid w:val="006E5ACE"/>
    <w:rsid w:val="00701B14"/>
    <w:rsid w:val="00707B25"/>
    <w:rsid w:val="00724755"/>
    <w:rsid w:val="00731D39"/>
    <w:rsid w:val="00733A0F"/>
    <w:rsid w:val="0073725D"/>
    <w:rsid w:val="00742C76"/>
    <w:rsid w:val="00750C67"/>
    <w:rsid w:val="00750DA3"/>
    <w:rsid w:val="00762D75"/>
    <w:rsid w:val="00765903"/>
    <w:rsid w:val="00770CDA"/>
    <w:rsid w:val="00780B47"/>
    <w:rsid w:val="00796E58"/>
    <w:rsid w:val="007975D3"/>
    <w:rsid w:val="007A2087"/>
    <w:rsid w:val="007A511A"/>
    <w:rsid w:val="007A5472"/>
    <w:rsid w:val="007A74DB"/>
    <w:rsid w:val="007C0A44"/>
    <w:rsid w:val="007D1C71"/>
    <w:rsid w:val="007D1D7C"/>
    <w:rsid w:val="007E214A"/>
    <w:rsid w:val="007F2D4F"/>
    <w:rsid w:val="007F39A2"/>
    <w:rsid w:val="007F442A"/>
    <w:rsid w:val="007F443D"/>
    <w:rsid w:val="00800DA1"/>
    <w:rsid w:val="00802C88"/>
    <w:rsid w:val="008040BE"/>
    <w:rsid w:val="008059A0"/>
    <w:rsid w:val="00833647"/>
    <w:rsid w:val="00842528"/>
    <w:rsid w:val="0084380F"/>
    <w:rsid w:val="00844494"/>
    <w:rsid w:val="00852513"/>
    <w:rsid w:val="0085660A"/>
    <w:rsid w:val="00870837"/>
    <w:rsid w:val="00876488"/>
    <w:rsid w:val="00886082"/>
    <w:rsid w:val="00897667"/>
    <w:rsid w:val="008A7105"/>
    <w:rsid w:val="008C4FF7"/>
    <w:rsid w:val="008D0551"/>
    <w:rsid w:val="008D0C8D"/>
    <w:rsid w:val="008D29C5"/>
    <w:rsid w:val="008F0174"/>
    <w:rsid w:val="008F170F"/>
    <w:rsid w:val="00900882"/>
    <w:rsid w:val="00907C00"/>
    <w:rsid w:val="00915C86"/>
    <w:rsid w:val="009211B4"/>
    <w:rsid w:val="009317FF"/>
    <w:rsid w:val="00937F9A"/>
    <w:rsid w:val="00950EF6"/>
    <w:rsid w:val="00953D39"/>
    <w:rsid w:val="0098497F"/>
    <w:rsid w:val="009A0026"/>
    <w:rsid w:val="009A1DB1"/>
    <w:rsid w:val="009A425F"/>
    <w:rsid w:val="009B3804"/>
    <w:rsid w:val="009B6A1C"/>
    <w:rsid w:val="009C3914"/>
    <w:rsid w:val="009C65C8"/>
    <w:rsid w:val="009D2563"/>
    <w:rsid w:val="009D7C48"/>
    <w:rsid w:val="009E5941"/>
    <w:rsid w:val="009F51C9"/>
    <w:rsid w:val="00A07942"/>
    <w:rsid w:val="00A10825"/>
    <w:rsid w:val="00A20794"/>
    <w:rsid w:val="00A22D53"/>
    <w:rsid w:val="00A23A06"/>
    <w:rsid w:val="00A3060D"/>
    <w:rsid w:val="00A7553C"/>
    <w:rsid w:val="00A83A3B"/>
    <w:rsid w:val="00A83ACE"/>
    <w:rsid w:val="00A9201A"/>
    <w:rsid w:val="00A955E0"/>
    <w:rsid w:val="00AB0CD3"/>
    <w:rsid w:val="00AB5B23"/>
    <w:rsid w:val="00AB6555"/>
    <w:rsid w:val="00AC4215"/>
    <w:rsid w:val="00AD0879"/>
    <w:rsid w:val="00AE6E8A"/>
    <w:rsid w:val="00B212E0"/>
    <w:rsid w:val="00B21681"/>
    <w:rsid w:val="00B24316"/>
    <w:rsid w:val="00B314C2"/>
    <w:rsid w:val="00B400B7"/>
    <w:rsid w:val="00B4299B"/>
    <w:rsid w:val="00B51724"/>
    <w:rsid w:val="00B527EA"/>
    <w:rsid w:val="00B5520B"/>
    <w:rsid w:val="00B55974"/>
    <w:rsid w:val="00B80BCF"/>
    <w:rsid w:val="00B8425D"/>
    <w:rsid w:val="00B920D7"/>
    <w:rsid w:val="00B9236D"/>
    <w:rsid w:val="00B937B3"/>
    <w:rsid w:val="00B95FE9"/>
    <w:rsid w:val="00BA2501"/>
    <w:rsid w:val="00BA396B"/>
    <w:rsid w:val="00BA6387"/>
    <w:rsid w:val="00BB340B"/>
    <w:rsid w:val="00BB50FA"/>
    <w:rsid w:val="00BD1E67"/>
    <w:rsid w:val="00BE40C9"/>
    <w:rsid w:val="00C15E53"/>
    <w:rsid w:val="00C170A7"/>
    <w:rsid w:val="00C21953"/>
    <w:rsid w:val="00C3072D"/>
    <w:rsid w:val="00C34D84"/>
    <w:rsid w:val="00C36AF3"/>
    <w:rsid w:val="00C46B27"/>
    <w:rsid w:val="00C53DDA"/>
    <w:rsid w:val="00C55D1A"/>
    <w:rsid w:val="00C62826"/>
    <w:rsid w:val="00C77C57"/>
    <w:rsid w:val="00C836E1"/>
    <w:rsid w:val="00C87C11"/>
    <w:rsid w:val="00C971F3"/>
    <w:rsid w:val="00CA33C7"/>
    <w:rsid w:val="00CA5B3F"/>
    <w:rsid w:val="00CB2E87"/>
    <w:rsid w:val="00CB45C1"/>
    <w:rsid w:val="00CC2BC4"/>
    <w:rsid w:val="00CC61BD"/>
    <w:rsid w:val="00CE5693"/>
    <w:rsid w:val="00CF0EE5"/>
    <w:rsid w:val="00CF2ABF"/>
    <w:rsid w:val="00CF55CD"/>
    <w:rsid w:val="00D017F5"/>
    <w:rsid w:val="00D0302F"/>
    <w:rsid w:val="00D11F3D"/>
    <w:rsid w:val="00D1652E"/>
    <w:rsid w:val="00D17B52"/>
    <w:rsid w:val="00D30D67"/>
    <w:rsid w:val="00D350DC"/>
    <w:rsid w:val="00D41E0C"/>
    <w:rsid w:val="00D51FCF"/>
    <w:rsid w:val="00D56562"/>
    <w:rsid w:val="00D918FC"/>
    <w:rsid w:val="00D924D8"/>
    <w:rsid w:val="00DA3AF0"/>
    <w:rsid w:val="00DA76EF"/>
    <w:rsid w:val="00DC367D"/>
    <w:rsid w:val="00DC488E"/>
    <w:rsid w:val="00DD598E"/>
    <w:rsid w:val="00E052BD"/>
    <w:rsid w:val="00E12876"/>
    <w:rsid w:val="00E21E7C"/>
    <w:rsid w:val="00E23B00"/>
    <w:rsid w:val="00E30376"/>
    <w:rsid w:val="00E44DB4"/>
    <w:rsid w:val="00E57C3E"/>
    <w:rsid w:val="00E626C1"/>
    <w:rsid w:val="00E63441"/>
    <w:rsid w:val="00E771C6"/>
    <w:rsid w:val="00E826B1"/>
    <w:rsid w:val="00E96D24"/>
    <w:rsid w:val="00ED3DCE"/>
    <w:rsid w:val="00ED41DB"/>
    <w:rsid w:val="00EE0F21"/>
    <w:rsid w:val="00EE310D"/>
    <w:rsid w:val="00EE64A7"/>
    <w:rsid w:val="00F06792"/>
    <w:rsid w:val="00F06B58"/>
    <w:rsid w:val="00F07009"/>
    <w:rsid w:val="00F21704"/>
    <w:rsid w:val="00F41856"/>
    <w:rsid w:val="00F4299C"/>
    <w:rsid w:val="00F43AE9"/>
    <w:rsid w:val="00F4617E"/>
    <w:rsid w:val="00F50D67"/>
    <w:rsid w:val="00F53C56"/>
    <w:rsid w:val="00F74C85"/>
    <w:rsid w:val="00F80F6A"/>
    <w:rsid w:val="00F92075"/>
    <w:rsid w:val="00F921F6"/>
    <w:rsid w:val="00F94800"/>
    <w:rsid w:val="00F96EC4"/>
    <w:rsid w:val="00FB744D"/>
    <w:rsid w:val="00FC5CA7"/>
    <w:rsid w:val="00FC60CC"/>
    <w:rsid w:val="00FC6BB1"/>
    <w:rsid w:val="00FD57D8"/>
    <w:rsid w:val="00FE3957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B5EE"/>
  <w15:docId w15:val="{6D359A8B-F659-4A4E-8A4E-4D10505F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F2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A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A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A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A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1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3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4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87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0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7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87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98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53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52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47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4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5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5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6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71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0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21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55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4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6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7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7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2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1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1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91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3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91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869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60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7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0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5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5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7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7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71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8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3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9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3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6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3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3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2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16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5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606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806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43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75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1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5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60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090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9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92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8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5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3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3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3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0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5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9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7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2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3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5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991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7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5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0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4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4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6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8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6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123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342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82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3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6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5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508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58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42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84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1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1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0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8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3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68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Stephanie Siler</cp:lastModifiedBy>
  <cp:revision>45</cp:revision>
  <dcterms:created xsi:type="dcterms:W3CDTF">2018-05-09T17:43:00Z</dcterms:created>
  <dcterms:modified xsi:type="dcterms:W3CDTF">2018-11-12T20:47:00Z</dcterms:modified>
</cp:coreProperties>
</file>